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CE2182" w:rsidR="00CE2182" w:rsidP="6B8ACE74" w:rsidRDefault="000A71EF" w14:paraId="7F439E6E" w14:textId="218947BE">
      <w:pPr>
        <w:tabs>
          <w:tab w:val="left" w:pos="1635"/>
          <w:tab w:val="center" w:pos="4252"/>
        </w:tabs>
        <w:spacing w:line="240" w:lineRule="auto"/>
        <w:jc w:val="left"/>
        <w:rPr>
          <w:b/>
          <w:bCs/>
          <w:sz w:val="40"/>
          <w:szCs w:val="40"/>
        </w:rPr>
        <w:pPrChange w:author="Guilherme Melo" w:date="2015-10-22T17:19:19.0830737" w:id="1915698867">
          <w:pPr>
            <w:tabs>
              <w:tab w:val="left" w:pos="1635"/>
              <w:tab w:val="center" w:pos="4252"/>
            </w:tabs>
            <w:jc w:val="center"/>
          </w:pPr>
        </w:pPrChange>
      </w:pPr>
      <w:ins w:author="Guilherme Melo" w:date="2015-10-03T17:58:00Z" w:id="1">
        <w:r>
          <w:rPr>
            <w:rFonts w:ascii="Arial" w:hAnsi="Arial" w:cs="Arial"/>
            <w:sz w:val="20"/>
            <w:szCs w:val="20"/>
            <w:lang w:val="pt-PT"/>
          </w:rPr>
          <w:tab/>
        </w:r>
        <w:r>
          <w:rPr>
            <w:rFonts w:ascii="Arial" w:hAnsi="Arial" w:cs="Arial"/>
            <w:sz w:val="20"/>
            <w:szCs w:val="20"/>
            <w:lang w:val="pt-PT"/>
          </w:rPr>
          <w:tab/>
        </w:r>
      </w:ins>
      <w:del w:author="JN Marcos" w:date="2015-10-03T16:00:00Z" w:id="2">
        <w:r w:rsidRPr="00CE2182" w:rsidDel="00EA722D" w:rsidR="00CE2182">
          <w:rPr>
            <w:b/>
            <w:bCs/>
            <w:noProof/>
            <w:sz w:val="40"/>
            <w:szCs w:val="40"/>
            <w:lang w:eastAsia="pt-BR"/>
          </w:rPr>
          <w:drawing>
            <wp:inline distT="0" distB="0" distL="0" distR="0" wp14:anchorId="0AD76009" wp14:editId="0A4F305A">
              <wp:extent cx="1654896" cy="1017976"/>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862" cy="1023491"/>
                      </a:xfrm>
                      <a:prstGeom prst="rect">
                        <a:avLst/>
                      </a:prstGeom>
                      <a:noFill/>
                      <a:ln>
                        <a:noFill/>
                      </a:ln>
                    </pic:spPr>
                  </pic:pic>
                </a:graphicData>
              </a:graphic>
            </wp:inline>
          </w:drawing>
        </w:r>
      </w:del>
      <w:ins w:author="JN Marcos" w:date="2015-10-03T15:59:00Z" w:id="3">
        <w:r w:rsidRPr="55FF0DD2" w:rsidR="00EA722D">
          <w:rPr>
            <w:rFonts w:ascii="Arial" w:hAnsi="Arial" w:eastAsia="Arial" w:cs="Arial"/>
            <w:sz w:val="20"/>
            <w:szCs w:val="20"/>
            <w:lang w:val="pt-PT"/>
            <w:rPrChange w:author="Guilherme Melo" w:date="2015-10-22T17:04:58.1645422" w:id="1495202718">
              <w:rPr>
                <w:rFonts w:ascii="Arial" w:hAnsi="Arial" w:cs="Arial"/>
                <w:sz w:val="20"/>
                <w:szCs w:val="20"/>
                <w:lang w:val="pt-PT"/>
              </w:rPr>
            </w:rPrChange>
          </w:rPr>
          <w:t xml:space="preserve"> </w:t>
        </w:r>
        <w:r w:rsidR="00EA722D">
          <w:rPr>
            <w:rFonts w:ascii="Arial" w:hAnsi="Arial" w:cs="Arial"/>
            <w:noProof/>
            <w:sz w:val="20"/>
            <w:szCs w:val="20"/>
            <w:lang w:eastAsia="pt-BR"/>
          </w:rPr>
          <w:drawing>
            <wp:inline distT="0" distB="0" distL="0" distR="0" wp14:anchorId="647A0603" wp14:editId="7DAD7D34">
              <wp:extent cx="1032254" cy="1533525"/>
              <wp:effectExtent l="0" t="0" r="0" b="0"/>
              <wp:docPr id="2" name="Imagem 2" descr="http://2.bp.blogspot.com/-msOSHqYkU0o/UQ0jO3BJYOI/AAAAAAAACJg/nnwNaZ0_Okc/s1600/235_Marca_UFRPE_RGB_Gradient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msOSHqYkU0o/UQ0jO3BJYOI/AAAAAAAACJg/nnwNaZ0_Okc/s1600/235_Marca_UFRPE_RGB_Gradiente_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464" cy="1538294"/>
                      </a:xfrm>
                      <a:prstGeom prst="rect">
                        <a:avLst/>
                      </a:prstGeom>
                      <a:noFill/>
                      <a:ln>
                        <a:noFill/>
                      </a:ln>
                    </pic:spPr>
                  </pic:pic>
                </a:graphicData>
              </a:graphic>
            </wp:inline>
          </w:drawing>
        </w:r>
      </w:ins>
    </w:p>
    <w:p w:rsidRPr="0015666A" w:rsidR="00CE2182" w:rsidP="00CE2182" w:rsidRDefault="00CE2182" w14:paraId="6021E216" w14:textId="02BF9D4F">
      <w:pPr>
        <w:pStyle w:val="Default"/>
        <w:jc w:val="center"/>
        <w:rPr>
          <w:sz w:val="22"/>
          <w:szCs w:val="22"/>
        </w:rPr>
      </w:pPr>
      <w:r w:rsidRPr="7AA55BCA">
        <w:rPr>
          <w:rFonts w:ascii="Segoe UI" w:hAnsi="Segoe UI" w:eastAsia="Segoe UI" w:cs="Segoe UI"/>
          <w:sz w:val="22"/>
          <w:szCs w:val="22"/>
          <w:rPrChange w:author="JN Marcos" w:date="2015-10-03T21:11:00Z" w:id="4">
            <w:rPr>
              <w:sz w:val="22"/>
              <w:szCs w:val="22"/>
            </w:rPr>
          </w:rPrChange>
        </w:rPr>
        <w:t>UNIVERSIDADE FEDERAL RURAL DE PERNAMBUCO</w:t>
      </w:r>
    </w:p>
    <w:p w:rsidRPr="0015666A" w:rsidR="00CE2182" w:rsidP="00CE2182" w:rsidRDefault="00CE2182" w14:paraId="0EEB5736" w14:textId="0C029DF8">
      <w:pPr>
        <w:pStyle w:val="Default"/>
        <w:jc w:val="center"/>
        <w:rPr>
          <w:sz w:val="22"/>
          <w:szCs w:val="22"/>
        </w:rPr>
      </w:pPr>
      <w:r w:rsidRPr="7AA55BCA">
        <w:rPr>
          <w:rFonts w:ascii="Segoe UI" w:hAnsi="Segoe UI" w:eastAsia="Segoe UI" w:cs="Segoe UI"/>
          <w:sz w:val="22"/>
          <w:szCs w:val="22"/>
          <w:rPrChange w:author="JN Marcos" w:date="2015-10-03T21:11:00Z" w:id="5">
            <w:rPr>
              <w:sz w:val="22"/>
              <w:szCs w:val="22"/>
            </w:rPr>
          </w:rPrChange>
        </w:rPr>
        <w:t>DEPARTAMENTO DE ESTATÍSTICA E INFORMÁTICA</w:t>
      </w:r>
    </w:p>
    <w:p w:rsidRPr="0015666A" w:rsidR="00CE2182" w:rsidP="00CE2182" w:rsidRDefault="00CE2182" w14:paraId="757D77B3" w14:textId="5B72E466">
      <w:pPr>
        <w:pStyle w:val="Default"/>
        <w:jc w:val="center"/>
        <w:rPr>
          <w:sz w:val="22"/>
          <w:szCs w:val="22"/>
        </w:rPr>
      </w:pPr>
      <w:r w:rsidRPr="7AA55BCA">
        <w:rPr>
          <w:rFonts w:ascii="Segoe UI" w:hAnsi="Segoe UI" w:eastAsia="Segoe UI" w:cs="Segoe UI"/>
          <w:sz w:val="22"/>
          <w:szCs w:val="22"/>
          <w:rPrChange w:author="JN Marcos" w:date="2015-10-03T21:11:00Z" w:id="6">
            <w:rPr>
              <w:sz w:val="22"/>
              <w:szCs w:val="22"/>
            </w:rPr>
          </w:rPrChange>
        </w:rPr>
        <w:t>BACHARELADO EM CIÊNCIA DA COMPUTAÇÃO</w:t>
      </w:r>
    </w:p>
    <w:p w:rsidRPr="0015666A" w:rsidR="00CE2182" w:rsidP="00CE2182" w:rsidRDefault="00FE5737" w14:paraId="781CACE9" w14:textId="675F8E92">
      <w:pPr>
        <w:jc w:val="center"/>
        <w:rPr>
          <w:rFonts w:ascii="Arial" w:hAnsi="Arial" w:cs="Arial"/>
          <w:bCs/>
          <w:sz w:val="40"/>
          <w:szCs w:val="40"/>
        </w:rPr>
      </w:pPr>
      <w:r w:rsidRPr="7AA55BCA">
        <w:rPr>
          <w:rFonts w:ascii="Segoe UI" w:hAnsi="Segoe UI" w:eastAsia="Segoe UI" w:cs="Segoe UI"/>
          <w:rPrChange w:author="JN Marcos" w:date="2015-10-03T21:11:00Z" w:id="7">
            <w:rPr>
              <w:rFonts w:ascii="Arial" w:hAnsi="Arial" w:cs="Arial"/>
              <w:bCs/>
            </w:rPr>
          </w:rPrChange>
        </w:rPr>
        <w:t xml:space="preserve">BANCO DE DADOS </w:t>
      </w:r>
      <w:r w:rsidRPr="7AA55BCA" w:rsidR="00CE2182">
        <w:rPr>
          <w:rFonts w:ascii="Segoe UI" w:hAnsi="Segoe UI" w:eastAsia="Segoe UI" w:cs="Segoe UI"/>
          <w:rPrChange w:author="JN Marcos" w:date="2015-10-03T21:11:00Z" w:id="8">
            <w:rPr>
              <w:rFonts w:ascii="Arial" w:hAnsi="Arial" w:cs="Arial"/>
              <w:bCs/>
            </w:rPr>
          </w:rPrChange>
        </w:rPr>
        <w:t>(BC3) – 2015.2</w:t>
      </w:r>
    </w:p>
    <w:p w:rsidRPr="0015666A" w:rsidR="00CE2182" w:rsidP="00414F16" w:rsidRDefault="00CE2182" w14:paraId="548DC378" w14:textId="77777777">
      <w:pPr>
        <w:spacing w:line="240" w:lineRule="auto"/>
        <w:jc w:val="center"/>
        <w:rPr>
          <w:rFonts w:ascii="Arial" w:hAnsi="Arial" w:cs="Arial"/>
          <w:b/>
          <w:bCs/>
          <w:sz w:val="28"/>
          <w:szCs w:val="28"/>
        </w:rPr>
      </w:pPr>
    </w:p>
    <w:p w:rsidRPr="0015666A" w:rsidR="00FE5737" w:rsidP="00FE5737" w:rsidRDefault="00FE5737" w14:paraId="002A0FA2" w14:textId="77777777">
      <w:pPr>
        <w:jc w:val="center"/>
        <w:rPr>
          <w:rFonts w:ascii="Arial" w:hAnsi="Arial" w:cs="Arial"/>
          <w:b/>
          <w:bCs/>
          <w:sz w:val="28"/>
          <w:szCs w:val="28"/>
        </w:rPr>
      </w:pPr>
    </w:p>
    <w:p w:rsidRPr="0015666A" w:rsidR="00FE5737" w:rsidP="00FE5737" w:rsidRDefault="00FE5737" w14:paraId="68A66B9A" w14:textId="77777777">
      <w:pPr>
        <w:jc w:val="center"/>
        <w:rPr>
          <w:rFonts w:ascii="Arial" w:hAnsi="Arial" w:cs="Arial"/>
          <w:b/>
          <w:bCs/>
          <w:sz w:val="28"/>
          <w:szCs w:val="28"/>
        </w:rPr>
      </w:pPr>
    </w:p>
    <w:p w:rsidRPr="0015666A" w:rsidR="00FE5737" w:rsidP="00FE5737" w:rsidRDefault="00FE5737" w14:paraId="537AE42A" w14:textId="77777777">
      <w:pPr>
        <w:jc w:val="center"/>
        <w:rPr>
          <w:rFonts w:ascii="Arial" w:hAnsi="Arial" w:cs="Arial"/>
          <w:b/>
          <w:bCs/>
          <w:sz w:val="28"/>
          <w:szCs w:val="28"/>
        </w:rPr>
      </w:pPr>
    </w:p>
    <w:p w:rsidRPr="0015666A" w:rsidR="00FE5737" w:rsidP="00FE5737" w:rsidRDefault="00FE5737" w14:paraId="57ED56B9" w14:textId="0045A81E">
      <w:pPr>
        <w:jc w:val="center"/>
        <w:rPr>
          <w:rFonts w:ascii="Arial" w:hAnsi="Arial" w:cs="Arial"/>
          <w:b/>
          <w:bCs/>
          <w:sz w:val="32"/>
          <w:szCs w:val="28"/>
        </w:rPr>
      </w:pPr>
      <w:r w:rsidRPr="7AA55BCA">
        <w:rPr>
          <w:rFonts w:ascii="Segoe UI" w:hAnsi="Segoe UI" w:eastAsia="Segoe UI" w:cs="Segoe UI"/>
          <w:b/>
          <w:bCs/>
          <w:sz w:val="32"/>
          <w:szCs w:val="32"/>
          <w:rPrChange w:author="JN Marcos" w:date="2015-10-03T21:11:00Z" w:id="9">
            <w:rPr>
              <w:rFonts w:ascii="Arial" w:hAnsi="Arial" w:cs="Arial"/>
              <w:b/>
              <w:bCs/>
              <w:sz w:val="32"/>
              <w:szCs w:val="28"/>
            </w:rPr>
          </w:rPrChange>
        </w:rPr>
        <w:t>PROJETO BANCO DE DADOS PARTE 1</w:t>
      </w:r>
    </w:p>
    <w:p w:rsidRPr="0015666A" w:rsidR="00FE5737" w:rsidP="00FE5737" w:rsidRDefault="006F09F9" w14:paraId="3410B6E8" w14:textId="3C0DE4E7">
      <w:pPr>
        <w:jc w:val="center"/>
        <w:rPr>
          <w:rFonts w:ascii="Arial" w:hAnsi="Arial" w:cs="Arial"/>
          <w:b/>
          <w:bCs/>
          <w:sz w:val="32"/>
          <w:szCs w:val="28"/>
        </w:rPr>
      </w:pPr>
      <w:r w:rsidRPr="7AA55BCA">
        <w:rPr>
          <w:rFonts w:ascii="Segoe UI" w:hAnsi="Segoe UI" w:eastAsia="Segoe UI" w:cs="Segoe UI"/>
          <w:b/>
          <w:bCs/>
          <w:sz w:val="32"/>
          <w:szCs w:val="32"/>
          <w:rPrChange w:author="JN Marcos" w:date="2015-10-03T21:11:00Z" w:id="10">
            <w:rPr>
              <w:rFonts w:ascii="Arial" w:hAnsi="Arial" w:cs="Arial"/>
              <w:b/>
              <w:bCs/>
              <w:sz w:val="32"/>
              <w:szCs w:val="28"/>
            </w:rPr>
          </w:rPrChange>
        </w:rPr>
        <w:t>MODELAGEM ENTIDADE-</w:t>
      </w:r>
      <w:r w:rsidRPr="7AA55BCA" w:rsidR="00FE5737">
        <w:rPr>
          <w:rFonts w:ascii="Segoe UI" w:hAnsi="Segoe UI" w:eastAsia="Segoe UI" w:cs="Segoe UI"/>
          <w:b/>
          <w:bCs/>
          <w:sz w:val="32"/>
          <w:szCs w:val="32"/>
          <w:rPrChange w:author="JN Marcos" w:date="2015-10-03T21:11:00Z" w:id="11">
            <w:rPr>
              <w:rFonts w:ascii="Arial" w:hAnsi="Arial" w:cs="Arial"/>
              <w:b/>
              <w:bCs/>
              <w:sz w:val="32"/>
              <w:szCs w:val="28"/>
            </w:rPr>
          </w:rPrChange>
        </w:rPr>
        <w:t>RELACIONAMENTO</w:t>
      </w:r>
      <w:r w:rsidRPr="7AA55BCA">
        <w:rPr>
          <w:rFonts w:ascii="Segoe UI" w:hAnsi="Segoe UI" w:eastAsia="Segoe UI" w:cs="Segoe UI"/>
          <w:b/>
          <w:bCs/>
          <w:sz w:val="32"/>
          <w:szCs w:val="32"/>
          <w:rPrChange w:author="JN Marcos" w:date="2015-10-03T21:11:00Z" w:id="12">
            <w:rPr>
              <w:rFonts w:ascii="Arial" w:hAnsi="Arial" w:cs="Arial"/>
              <w:b/>
              <w:bCs/>
              <w:sz w:val="32"/>
              <w:szCs w:val="28"/>
            </w:rPr>
          </w:rPrChange>
        </w:rPr>
        <w:t xml:space="preserve"> </w:t>
      </w:r>
      <w:r w:rsidRPr="7AA55BCA" w:rsidR="00FE5737">
        <w:rPr>
          <w:rFonts w:ascii="Segoe UI" w:hAnsi="Segoe UI" w:eastAsia="Segoe UI" w:cs="Segoe UI"/>
          <w:b/>
          <w:bCs/>
          <w:sz w:val="32"/>
          <w:szCs w:val="32"/>
          <w:rPrChange w:author="JN Marcos" w:date="2015-10-03T21:11:00Z" w:id="13">
            <w:rPr>
              <w:rFonts w:ascii="Arial" w:hAnsi="Arial" w:cs="Arial"/>
              <w:b/>
              <w:bCs/>
              <w:sz w:val="32"/>
              <w:szCs w:val="28"/>
            </w:rPr>
          </w:rPrChange>
        </w:rPr>
        <w:t>(</w:t>
      </w:r>
      <w:r w:rsidRPr="7AA55BCA">
        <w:rPr>
          <w:rFonts w:ascii="Segoe UI" w:hAnsi="Segoe UI" w:eastAsia="Segoe UI" w:cs="Segoe UI"/>
          <w:b/>
          <w:bCs/>
          <w:sz w:val="32"/>
          <w:szCs w:val="32"/>
          <w:rPrChange w:author="JN Marcos" w:date="2015-10-03T21:11:00Z" w:id="14">
            <w:rPr>
              <w:rFonts w:ascii="Arial" w:hAnsi="Arial" w:cs="Arial"/>
              <w:b/>
              <w:bCs/>
              <w:sz w:val="32"/>
              <w:szCs w:val="28"/>
            </w:rPr>
          </w:rPrChange>
        </w:rPr>
        <w:t>M</w:t>
      </w:r>
      <w:r w:rsidRPr="7AA55BCA" w:rsidR="00FE5737">
        <w:rPr>
          <w:rFonts w:ascii="Segoe UI" w:hAnsi="Segoe UI" w:eastAsia="Segoe UI" w:cs="Segoe UI"/>
          <w:b/>
          <w:bCs/>
          <w:sz w:val="32"/>
          <w:szCs w:val="32"/>
          <w:rPrChange w:author="JN Marcos" w:date="2015-10-03T21:11:00Z" w:id="15">
            <w:rPr>
              <w:rFonts w:ascii="Arial" w:hAnsi="Arial" w:cs="Arial"/>
              <w:b/>
              <w:bCs/>
              <w:sz w:val="32"/>
              <w:szCs w:val="28"/>
            </w:rPr>
          </w:rPrChange>
        </w:rPr>
        <w:t>ER)</w:t>
      </w:r>
    </w:p>
    <w:p w:rsidRPr="0015666A" w:rsidR="00FE5737" w:rsidP="00FE5737" w:rsidRDefault="00FE5737" w14:paraId="2BB307D0" w14:textId="77777777">
      <w:pPr>
        <w:rPr>
          <w:rFonts w:ascii="Arial" w:hAnsi="Arial" w:cs="Arial"/>
          <w:b/>
          <w:bCs/>
          <w:sz w:val="40"/>
          <w:szCs w:val="40"/>
        </w:rPr>
      </w:pPr>
    </w:p>
    <w:p w:rsidRPr="0015666A" w:rsidR="00FE5737" w:rsidP="00FE5737" w:rsidRDefault="00FE5737" w14:paraId="0E3F7C2D" w14:textId="77777777">
      <w:pPr>
        <w:rPr>
          <w:rFonts w:ascii="Arial" w:hAnsi="Arial" w:cs="Arial"/>
          <w:b/>
          <w:bCs/>
          <w:sz w:val="40"/>
          <w:szCs w:val="40"/>
        </w:rPr>
      </w:pPr>
    </w:p>
    <w:p w:rsidRPr="0015666A" w:rsidR="00FE5737" w:rsidP="00FE5737" w:rsidRDefault="00FE5737" w14:paraId="4C878A95" w14:textId="77777777">
      <w:pPr>
        <w:rPr>
          <w:rFonts w:ascii="Arial" w:hAnsi="Arial" w:cs="Arial"/>
          <w:b/>
          <w:bCs/>
          <w:sz w:val="40"/>
          <w:szCs w:val="40"/>
        </w:rPr>
      </w:pPr>
    </w:p>
    <w:p w:rsidRPr="0015666A" w:rsidR="00FE5737" w:rsidP="00FE5737" w:rsidRDefault="00FE5737" w14:paraId="06DC66AD" w14:textId="77777777">
      <w:pPr>
        <w:rPr>
          <w:rFonts w:ascii="Arial" w:hAnsi="Arial" w:cs="Arial"/>
          <w:b/>
          <w:bCs/>
          <w:sz w:val="40"/>
          <w:szCs w:val="40"/>
        </w:rPr>
      </w:pPr>
    </w:p>
    <w:p w:rsidRPr="0015666A" w:rsidR="00FE5737" w:rsidDel="00EA722D" w:rsidP="00FE5737" w:rsidRDefault="00FE5737" w14:paraId="505BA794" w14:textId="77777777">
      <w:pPr>
        <w:rPr>
          <w:del w:author="JN Marcos" w:date="2015-10-03T16:00:00Z" w:id="16"/>
          <w:rFonts w:ascii="Arial" w:hAnsi="Arial" w:cs="Arial"/>
          <w:b/>
          <w:bCs/>
          <w:sz w:val="40"/>
          <w:szCs w:val="40"/>
        </w:rPr>
      </w:pPr>
    </w:p>
    <w:p w:rsidRPr="0015666A" w:rsidR="00FE5737" w:rsidP="00FE5737" w:rsidRDefault="00FE5737" w14:paraId="6738C376" w14:textId="77777777">
      <w:pPr>
        <w:rPr>
          <w:rFonts w:ascii="Arial" w:hAnsi="Arial" w:cs="Arial"/>
          <w:b/>
          <w:bCs/>
          <w:sz w:val="40"/>
          <w:szCs w:val="40"/>
        </w:rPr>
      </w:pPr>
    </w:p>
    <w:p w:rsidRPr="0015666A" w:rsidR="00FE5737" w:rsidP="00FE5737" w:rsidRDefault="00FE5737" w14:paraId="07AF78E3" w14:textId="77777777">
      <w:pPr>
        <w:rPr>
          <w:rFonts w:ascii="Arial" w:hAnsi="Arial" w:cs="Arial"/>
          <w:b/>
          <w:bCs/>
          <w:sz w:val="40"/>
          <w:szCs w:val="40"/>
        </w:rPr>
      </w:pPr>
    </w:p>
    <w:p w:rsidRPr="0015666A" w:rsidR="008B41C5" w:rsidP="00FE5737" w:rsidRDefault="00C468D3" w14:paraId="2AC3C26D" w14:textId="08E787A7">
      <w:pPr>
        <w:rPr>
          <w:rFonts w:ascii="Arial" w:hAnsi="Arial" w:cs="Arial"/>
          <w:bCs/>
          <w:sz w:val="28"/>
          <w:szCs w:val="28"/>
        </w:rPr>
      </w:pPr>
      <w:r w:rsidRPr="7AA55BCA">
        <w:rPr>
          <w:rFonts w:ascii="Segoe UI" w:hAnsi="Segoe UI" w:eastAsia="Segoe UI" w:cs="Segoe UI"/>
          <w:sz w:val="28"/>
          <w:szCs w:val="28"/>
          <w:rPrChange w:author="JN Marcos" w:date="2015-10-03T21:11:00Z" w:id="17">
            <w:rPr>
              <w:rFonts w:ascii="Arial" w:hAnsi="Arial" w:cs="Arial"/>
              <w:bCs/>
              <w:sz w:val="28"/>
              <w:szCs w:val="28"/>
            </w:rPr>
          </w:rPrChange>
        </w:rPr>
        <w:t xml:space="preserve">Alunos: </w:t>
      </w:r>
      <w:r w:rsidRPr="7AA55BCA" w:rsidR="008B41C5">
        <w:rPr>
          <w:rFonts w:ascii="Segoe UI" w:hAnsi="Segoe UI" w:eastAsia="Segoe UI" w:cs="Segoe UI"/>
          <w:sz w:val="28"/>
          <w:szCs w:val="28"/>
          <w:rPrChange w:author="JN Marcos" w:date="2015-10-03T21:11:00Z" w:id="18">
            <w:rPr>
              <w:rFonts w:ascii="Arial" w:hAnsi="Arial" w:cs="Arial"/>
              <w:bCs/>
              <w:sz w:val="28"/>
              <w:szCs w:val="28"/>
            </w:rPr>
          </w:rPrChange>
        </w:rPr>
        <w:t xml:space="preserve">Guilherme Melo </w:t>
      </w:r>
    </w:p>
    <w:p w:rsidRPr="0015666A" w:rsidR="00FE5737" w:rsidP="008B41C5" w:rsidRDefault="008B41C5" w14:paraId="295FB0C0" w14:textId="354BCE70">
      <w:pPr>
        <w:ind w:left="708"/>
        <w:rPr>
          <w:rFonts w:ascii="Arial" w:hAnsi="Arial" w:cs="Arial"/>
          <w:bCs/>
          <w:sz w:val="28"/>
          <w:szCs w:val="28"/>
        </w:rPr>
      </w:pPr>
      <w:r w:rsidRPr="7AA55BCA">
        <w:rPr>
          <w:rFonts w:ascii="Segoe UI" w:hAnsi="Segoe UI" w:eastAsia="Segoe UI" w:cs="Segoe UI"/>
          <w:sz w:val="28"/>
          <w:szCs w:val="28"/>
          <w:rPrChange w:author="JN Marcos" w:date="2015-10-03T21:11:00Z" w:id="19">
            <w:rPr>
              <w:rFonts w:ascii="Arial" w:hAnsi="Arial" w:cs="Arial"/>
              <w:bCs/>
              <w:sz w:val="28"/>
              <w:szCs w:val="28"/>
            </w:rPr>
          </w:rPrChange>
        </w:rPr>
        <w:t xml:space="preserve">   </w:t>
      </w:r>
      <w:r w:rsidRPr="7AA55BCA" w:rsidR="00C468D3">
        <w:rPr>
          <w:rFonts w:ascii="Segoe UI" w:hAnsi="Segoe UI" w:eastAsia="Segoe UI" w:cs="Segoe UI"/>
          <w:sz w:val="28"/>
          <w:szCs w:val="28"/>
          <w:rPrChange w:author="JN Marcos" w:date="2015-10-03T21:11:00Z" w:id="20">
            <w:rPr>
              <w:rFonts w:ascii="Arial" w:hAnsi="Arial" w:cs="Arial"/>
              <w:bCs/>
              <w:sz w:val="28"/>
              <w:szCs w:val="28"/>
            </w:rPr>
          </w:rPrChange>
        </w:rPr>
        <w:t xml:space="preserve"> </w:t>
      </w:r>
      <w:r w:rsidRPr="7AA55BCA" w:rsidR="00FE5737">
        <w:rPr>
          <w:rFonts w:ascii="Segoe UI" w:hAnsi="Segoe UI" w:eastAsia="Segoe UI" w:cs="Segoe UI"/>
          <w:sz w:val="28"/>
          <w:szCs w:val="28"/>
          <w:rPrChange w:author="JN Marcos" w:date="2015-10-03T21:11:00Z" w:id="21">
            <w:rPr>
              <w:rFonts w:ascii="Arial" w:hAnsi="Arial" w:cs="Arial"/>
              <w:bCs/>
              <w:sz w:val="28"/>
              <w:szCs w:val="28"/>
            </w:rPr>
          </w:rPrChange>
        </w:rPr>
        <w:t>João Nascimento</w:t>
      </w:r>
    </w:p>
    <w:p w:rsidRPr="0015666A" w:rsidR="00FE5737" w:rsidP="00FE5737" w:rsidRDefault="008B41C5" w14:paraId="779DB619" w14:textId="6522D677">
      <w:pPr>
        <w:rPr>
          <w:rFonts w:ascii="Arial" w:hAnsi="Arial" w:cs="Arial"/>
          <w:bCs/>
          <w:sz w:val="28"/>
          <w:szCs w:val="28"/>
        </w:rPr>
      </w:pPr>
      <w:r w:rsidRPr="0015666A">
        <w:rPr>
          <w:rFonts w:ascii="Arial" w:hAnsi="Arial" w:cs="Arial"/>
          <w:bCs/>
          <w:sz w:val="28"/>
          <w:szCs w:val="28"/>
        </w:rPr>
        <w:tab/>
      </w:r>
      <w:r w:rsidRPr="7AA55BCA">
        <w:rPr>
          <w:rFonts w:ascii="Segoe UI" w:hAnsi="Segoe UI" w:eastAsia="Segoe UI" w:cs="Segoe UI"/>
          <w:sz w:val="28"/>
          <w:szCs w:val="28"/>
          <w:rPrChange w:author="JN Marcos" w:date="2015-10-03T21:11:00Z" w:id="22">
            <w:rPr>
              <w:rFonts w:ascii="Arial" w:hAnsi="Arial" w:cs="Arial"/>
              <w:bCs/>
              <w:sz w:val="28"/>
              <w:szCs w:val="28"/>
            </w:rPr>
          </w:rPrChange>
        </w:rPr>
        <w:t xml:space="preserve">   </w:t>
      </w:r>
      <w:r w:rsidRPr="7AA55BCA" w:rsidR="00C468D3">
        <w:rPr>
          <w:rFonts w:ascii="Segoe UI" w:hAnsi="Segoe UI" w:eastAsia="Segoe UI" w:cs="Segoe UI"/>
          <w:sz w:val="28"/>
          <w:szCs w:val="28"/>
          <w:rPrChange w:author="JN Marcos" w:date="2015-10-03T21:11:00Z" w:id="23">
            <w:rPr>
              <w:rFonts w:ascii="Arial" w:hAnsi="Arial" w:cs="Arial"/>
              <w:bCs/>
              <w:sz w:val="28"/>
              <w:szCs w:val="28"/>
            </w:rPr>
          </w:rPrChange>
        </w:rPr>
        <w:t xml:space="preserve"> </w:t>
      </w:r>
      <w:r w:rsidRPr="7AA55BCA" w:rsidR="00FE5737">
        <w:rPr>
          <w:rFonts w:ascii="Segoe UI" w:hAnsi="Segoe UI" w:eastAsia="Segoe UI" w:cs="Segoe UI"/>
          <w:sz w:val="28"/>
          <w:szCs w:val="28"/>
          <w:rPrChange w:author="JN Marcos" w:date="2015-10-03T21:11:00Z" w:id="24">
            <w:rPr>
              <w:rFonts w:ascii="Arial" w:hAnsi="Arial" w:cs="Arial"/>
              <w:bCs/>
              <w:sz w:val="28"/>
              <w:szCs w:val="28"/>
            </w:rPr>
          </w:rPrChange>
        </w:rPr>
        <w:t>Paulo Menezes</w:t>
      </w:r>
    </w:p>
    <w:p w:rsidRPr="008B41C5" w:rsidR="0015666A" w:rsidP="00FE5737" w:rsidRDefault="0015666A" w14:paraId="7AB03E7C" w14:textId="77777777">
      <w:pPr>
        <w:rPr>
          <w:bCs/>
          <w:sz w:val="40"/>
          <w:szCs w:val="40"/>
        </w:rPr>
      </w:pPr>
    </w:p>
    <w:p w:rsidRPr="0015666A" w:rsidR="00FE5737" w:rsidP="00FE5737" w:rsidRDefault="0015666A" w14:paraId="64EE4A44" w14:textId="43FD8581">
      <w:pPr>
        <w:rPr>
          <w:rFonts w:ascii="Arial" w:hAnsi="Arial" w:cs="Arial"/>
          <w:bCs/>
          <w:sz w:val="40"/>
          <w:szCs w:val="40"/>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sidRPr="7AA55BCA">
        <w:rPr>
          <w:rFonts w:ascii="Segoe UI" w:hAnsi="Segoe UI" w:eastAsia="Segoe UI" w:cs="Segoe UI"/>
          <w:sz w:val="28"/>
          <w:szCs w:val="28"/>
          <w:rPrChange w:author="JN Marcos" w:date="2015-10-03T21:11:00Z" w:id="25">
            <w:rPr>
              <w:rFonts w:ascii="Arial" w:hAnsi="Arial" w:cs="Arial"/>
              <w:bCs/>
              <w:sz w:val="28"/>
              <w:szCs w:val="40"/>
            </w:rPr>
          </w:rPrChange>
        </w:rPr>
        <w:t>Recife - 2015</w:t>
      </w:r>
    </w:p>
    <w:sdt>
      <w:sdtPr>
        <w:rPr>
          <w:rFonts w:ascii="Arial" w:hAnsi="Arial" w:cs="Arial" w:eastAsiaTheme="minorHAnsi"/>
          <w:color w:val="auto"/>
          <w:sz w:val="22"/>
          <w:szCs w:val="22"/>
          <w:lang w:eastAsia="en-US"/>
        </w:rPr>
        <w:id w:val="329563893"/>
        <w:docPartObj>
          <w:docPartGallery w:val="Table of Contents"/>
          <w:docPartUnique/>
        </w:docPartObj>
      </w:sdtPr>
      <w:sdtEndPr>
        <w:rPr>
          <w:b/>
          <w:bCs/>
        </w:rPr>
      </w:sdtEndPr>
      <w:sdtContent>
        <w:p w:rsidRPr="00906DD5" w:rsidR="00311AF1" w:rsidRDefault="00311AF1" w14:paraId="5C6893BE" w14:textId="2F2A6E32">
          <w:pPr>
            <w:pStyle w:val="CabealhodoSumrio"/>
            <w:rPr>
              <w:rFonts w:ascii="Segoe UI" w:hAnsi="Segoe UI" w:cs="Segoe UI"/>
              <w:rPrChange w:author="JN Marcos" w:date="2015-10-03T15:28:00Z" w:id="26">
                <w:rPr>
                  <w:rFonts w:ascii="Arial" w:hAnsi="Arial" w:cs="Arial"/>
                </w:rPr>
              </w:rPrChange>
            </w:rPr>
          </w:pPr>
          <w:r w:rsidRPr="00906DD5">
            <w:rPr>
              <w:rFonts w:ascii="Segoe UI" w:hAnsi="Segoe UI" w:cs="Segoe UI"/>
              <w:rPrChange w:author="JN Marcos" w:date="2015-10-03T15:28:00Z" w:id="27">
                <w:rPr>
                  <w:rFonts w:ascii="Arial" w:hAnsi="Arial" w:cs="Arial"/>
                </w:rPr>
              </w:rPrChange>
            </w:rPr>
            <w:t>Sumário</w:t>
          </w:r>
        </w:p>
        <w:p w:rsidR="00CB33C3" w:rsidRDefault="00311AF1" w14:paraId="6704862A" w14:textId="32C68ED5">
          <w:pPr>
            <w:pStyle w:val="Sumrio1"/>
            <w:tabs>
              <w:tab w:val="left" w:pos="440"/>
              <w:tab w:val="right" w:leader="dot" w:pos="8494"/>
            </w:tabs>
            <w:rPr>
              <w:rFonts w:cstheme="minorBidi"/>
              <w:noProof/>
            </w:rPr>
          </w:pPr>
          <w:r w:rsidRPr="00906DD5">
            <w:rPr>
              <w:rFonts w:ascii="Segoe UI" w:hAnsi="Segoe UI" w:cs="Segoe UI"/>
              <w:rPrChange w:author="JN Marcos" w:date="2015-10-03T15:28:00Z" w:id="28">
                <w:rPr>
                  <w:rFonts w:ascii="Arial" w:hAnsi="Arial" w:cs="Arial"/>
                </w:rPr>
              </w:rPrChange>
            </w:rPr>
            <w:fldChar w:fldCharType="begin"/>
          </w:r>
          <w:r w:rsidRPr="00906DD5">
            <w:rPr>
              <w:rFonts w:ascii="Segoe UI" w:hAnsi="Segoe UI" w:cs="Segoe UI"/>
              <w:rPrChange w:author="JN Marcos" w:date="2015-10-03T15:28:00Z" w:id="29">
                <w:rPr>
                  <w:rFonts w:ascii="Arial" w:hAnsi="Arial" w:cs="Arial"/>
                </w:rPr>
              </w:rPrChange>
            </w:rPr>
            <w:instrText xml:space="preserve"> TOC \o "1-3" \h \z \u </w:instrText>
          </w:r>
          <w:r w:rsidRPr="00906DD5">
            <w:rPr>
              <w:rFonts w:ascii="Segoe UI" w:hAnsi="Segoe UI" w:cs="Segoe UI"/>
              <w:rPrChange w:author="JN Marcos" w:date="2015-10-03T15:28:00Z" w:id="30">
                <w:rPr>
                  <w:rFonts w:ascii="Arial" w:hAnsi="Arial" w:cs="Arial" w:eastAsiaTheme="minorHAnsi"/>
                  <w:b/>
                  <w:bCs/>
                  <w:lang w:eastAsia="en-US"/>
                </w:rPr>
              </w:rPrChange>
            </w:rPr>
            <w:fldChar w:fldCharType="separate"/>
          </w:r>
          <w:hyperlink w:history="1" w:anchor="_Toc431651223">
            <w:r w:rsidRPr="0034769A" w:rsidR="00CB33C3">
              <w:rPr>
                <w:rStyle w:val="Hyperlink"/>
                <w:rFonts w:ascii="Segoe UI" w:hAnsi="Segoe UI" w:eastAsia="Segoe UI" w:cs="Segoe UI"/>
                <w:noProof/>
              </w:rPr>
              <w:t>1</w:t>
            </w:r>
            <w:r w:rsidR="00CB33C3">
              <w:rPr>
                <w:rFonts w:cstheme="minorBidi"/>
                <w:noProof/>
              </w:rPr>
              <w:tab/>
            </w:r>
            <w:r w:rsidRPr="0034769A" w:rsidR="00CB33C3">
              <w:rPr>
                <w:rStyle w:val="Hyperlink"/>
                <w:rFonts w:ascii="Segoe UI" w:hAnsi="Segoe UI" w:eastAsia="Segoe UI" w:cs="Segoe UI"/>
                <w:noProof/>
              </w:rPr>
              <w:t>DESCRIÇÃO DO PROJETO</w:t>
            </w:r>
            <w:r w:rsidR="00CB33C3">
              <w:rPr>
                <w:noProof/>
                <w:webHidden/>
              </w:rPr>
              <w:tab/>
            </w:r>
            <w:r w:rsidR="00CB33C3">
              <w:rPr>
                <w:noProof/>
                <w:webHidden/>
              </w:rPr>
              <w:fldChar w:fldCharType="begin"/>
            </w:r>
            <w:r w:rsidR="00CB33C3">
              <w:rPr>
                <w:noProof/>
                <w:webHidden/>
              </w:rPr>
              <w:instrText xml:space="preserve"> PAGEREF _Toc431651223 \h </w:instrText>
            </w:r>
            <w:r w:rsidR="00CB33C3">
              <w:rPr>
                <w:noProof/>
                <w:webHidden/>
              </w:rPr>
            </w:r>
            <w:r w:rsidR="00CB33C3">
              <w:rPr>
                <w:noProof/>
                <w:webHidden/>
              </w:rPr>
              <w:fldChar w:fldCharType="separate"/>
            </w:r>
            <w:r w:rsidR="00CB33C3">
              <w:rPr>
                <w:noProof/>
                <w:webHidden/>
              </w:rPr>
              <w:t>3</w:t>
            </w:r>
            <w:r w:rsidR="00CB33C3">
              <w:rPr>
                <w:noProof/>
                <w:webHidden/>
              </w:rPr>
              <w:fldChar w:fldCharType="end"/>
            </w:r>
          </w:hyperlink>
        </w:p>
        <w:p w:rsidR="00CB33C3" w:rsidRDefault="00731A63" w14:paraId="339BDDE3" w14:textId="066254C7">
          <w:pPr>
            <w:pStyle w:val="Sumrio1"/>
            <w:tabs>
              <w:tab w:val="left" w:pos="440"/>
              <w:tab w:val="right" w:leader="dot" w:pos="8494"/>
            </w:tabs>
            <w:rPr>
              <w:rFonts w:cstheme="minorBidi"/>
              <w:noProof/>
            </w:rPr>
          </w:pPr>
          <w:hyperlink w:history="1" w:anchor="_Toc431651224">
            <w:r w:rsidRPr="0034769A" w:rsidR="00CB33C3">
              <w:rPr>
                <w:rStyle w:val="Hyperlink"/>
                <w:rFonts w:ascii="Segoe UI" w:hAnsi="Segoe UI" w:eastAsia="Segoe UI" w:cs="Segoe UI"/>
                <w:noProof/>
              </w:rPr>
              <w:t>2</w:t>
            </w:r>
            <w:r w:rsidR="00CB33C3">
              <w:rPr>
                <w:rFonts w:cstheme="minorBidi"/>
                <w:noProof/>
              </w:rPr>
              <w:tab/>
            </w:r>
            <w:r w:rsidRPr="0034769A" w:rsidR="00CB33C3">
              <w:rPr>
                <w:rStyle w:val="Hyperlink"/>
                <w:rFonts w:ascii="Segoe UI" w:hAnsi="Segoe UI" w:eastAsia="Segoe UI" w:cs="Segoe UI"/>
                <w:noProof/>
              </w:rPr>
              <w:t>REQUISITOS FUNCIONAIS</w:t>
            </w:r>
            <w:r w:rsidR="00CB33C3">
              <w:rPr>
                <w:noProof/>
                <w:webHidden/>
              </w:rPr>
              <w:tab/>
            </w:r>
            <w:r w:rsidR="00CB33C3">
              <w:rPr>
                <w:noProof/>
                <w:webHidden/>
              </w:rPr>
              <w:fldChar w:fldCharType="begin"/>
            </w:r>
            <w:r w:rsidR="00CB33C3">
              <w:rPr>
                <w:noProof/>
                <w:webHidden/>
              </w:rPr>
              <w:instrText xml:space="preserve"> PAGEREF _Toc431651224 \h </w:instrText>
            </w:r>
            <w:r w:rsidR="00CB33C3">
              <w:rPr>
                <w:noProof/>
                <w:webHidden/>
              </w:rPr>
            </w:r>
            <w:r w:rsidR="00CB33C3">
              <w:rPr>
                <w:noProof/>
                <w:webHidden/>
              </w:rPr>
              <w:fldChar w:fldCharType="separate"/>
            </w:r>
            <w:r w:rsidR="00CB33C3">
              <w:rPr>
                <w:noProof/>
                <w:webHidden/>
              </w:rPr>
              <w:t>3</w:t>
            </w:r>
            <w:r w:rsidR="00CB33C3">
              <w:rPr>
                <w:noProof/>
                <w:webHidden/>
              </w:rPr>
              <w:fldChar w:fldCharType="end"/>
            </w:r>
          </w:hyperlink>
        </w:p>
        <w:p w:rsidR="00CB33C3" w:rsidRDefault="00731A63" w14:paraId="7D9C2521" w14:textId="055B1024">
          <w:pPr>
            <w:pStyle w:val="Sumrio1"/>
            <w:tabs>
              <w:tab w:val="left" w:pos="440"/>
              <w:tab w:val="right" w:leader="dot" w:pos="8494"/>
            </w:tabs>
            <w:rPr>
              <w:rFonts w:cstheme="minorBidi"/>
              <w:noProof/>
            </w:rPr>
          </w:pPr>
          <w:hyperlink w:history="1" w:anchor="_Toc431651225">
            <w:r w:rsidRPr="0034769A" w:rsidR="00CB33C3">
              <w:rPr>
                <w:rStyle w:val="Hyperlink"/>
                <w:rFonts w:ascii="Segoe UI" w:hAnsi="Segoe UI" w:eastAsia="Segoe UI" w:cs="Segoe UI"/>
                <w:noProof/>
              </w:rPr>
              <w:t>3</w:t>
            </w:r>
            <w:r w:rsidR="00CB33C3">
              <w:rPr>
                <w:rFonts w:cstheme="minorBidi"/>
                <w:noProof/>
              </w:rPr>
              <w:tab/>
            </w:r>
            <w:r w:rsidRPr="0034769A" w:rsidR="00CB33C3">
              <w:rPr>
                <w:rStyle w:val="Hyperlink"/>
                <w:rFonts w:ascii="Segoe UI" w:hAnsi="Segoe UI" w:eastAsia="Segoe UI" w:cs="Segoe UI"/>
                <w:noProof/>
              </w:rPr>
              <w:t>REQUESITOS NÃO FUNCIONAIS</w:t>
            </w:r>
            <w:r w:rsidR="00CB33C3">
              <w:rPr>
                <w:noProof/>
                <w:webHidden/>
              </w:rPr>
              <w:tab/>
            </w:r>
            <w:r w:rsidR="00CB33C3">
              <w:rPr>
                <w:noProof/>
                <w:webHidden/>
              </w:rPr>
              <w:fldChar w:fldCharType="begin"/>
            </w:r>
            <w:r w:rsidR="00CB33C3">
              <w:rPr>
                <w:noProof/>
                <w:webHidden/>
              </w:rPr>
              <w:instrText xml:space="preserve"> PAGEREF _Toc431651225 \h </w:instrText>
            </w:r>
            <w:r w:rsidR="00CB33C3">
              <w:rPr>
                <w:noProof/>
                <w:webHidden/>
              </w:rPr>
            </w:r>
            <w:r w:rsidR="00CB33C3">
              <w:rPr>
                <w:noProof/>
                <w:webHidden/>
              </w:rPr>
              <w:fldChar w:fldCharType="separate"/>
            </w:r>
            <w:r w:rsidR="00CB33C3">
              <w:rPr>
                <w:noProof/>
                <w:webHidden/>
              </w:rPr>
              <w:t>6</w:t>
            </w:r>
            <w:r w:rsidR="00CB33C3">
              <w:rPr>
                <w:noProof/>
                <w:webHidden/>
              </w:rPr>
              <w:fldChar w:fldCharType="end"/>
            </w:r>
          </w:hyperlink>
        </w:p>
        <w:p w:rsidR="00CB33C3" w:rsidRDefault="00731A63" w14:paraId="6A4950C2" w14:textId="1186F140">
          <w:pPr>
            <w:pStyle w:val="Sumrio1"/>
            <w:tabs>
              <w:tab w:val="left" w:pos="440"/>
              <w:tab w:val="right" w:leader="dot" w:pos="8494"/>
            </w:tabs>
            <w:rPr>
              <w:rFonts w:cstheme="minorBidi"/>
              <w:noProof/>
            </w:rPr>
          </w:pPr>
          <w:hyperlink w:history="1" w:anchor="_Toc431651226">
            <w:r w:rsidRPr="0034769A" w:rsidR="00CB33C3">
              <w:rPr>
                <w:rStyle w:val="Hyperlink"/>
                <w:rFonts w:ascii="Segoe UI" w:hAnsi="Segoe UI" w:eastAsia="Segoe UI" w:cs="Segoe UI"/>
                <w:noProof/>
              </w:rPr>
              <w:t>4</w:t>
            </w:r>
            <w:r w:rsidR="00CB33C3">
              <w:rPr>
                <w:rFonts w:cstheme="minorBidi"/>
                <w:noProof/>
              </w:rPr>
              <w:tab/>
            </w:r>
            <w:r w:rsidRPr="0034769A" w:rsidR="00CB33C3">
              <w:rPr>
                <w:rStyle w:val="Hyperlink"/>
                <w:rFonts w:ascii="Segoe UI" w:hAnsi="Segoe UI" w:eastAsia="Segoe UI" w:cs="Segoe UI"/>
                <w:noProof/>
              </w:rPr>
              <w:t>CONSULTAS</w:t>
            </w:r>
            <w:r w:rsidR="00CB33C3">
              <w:rPr>
                <w:noProof/>
                <w:webHidden/>
              </w:rPr>
              <w:tab/>
            </w:r>
            <w:r w:rsidR="00CB33C3">
              <w:rPr>
                <w:noProof/>
                <w:webHidden/>
              </w:rPr>
              <w:fldChar w:fldCharType="begin"/>
            </w:r>
            <w:r w:rsidR="00CB33C3">
              <w:rPr>
                <w:noProof/>
                <w:webHidden/>
              </w:rPr>
              <w:instrText xml:space="preserve"> PAGEREF _Toc431651226 \h </w:instrText>
            </w:r>
            <w:r w:rsidR="00CB33C3">
              <w:rPr>
                <w:noProof/>
                <w:webHidden/>
              </w:rPr>
            </w:r>
            <w:r w:rsidR="00CB33C3">
              <w:rPr>
                <w:noProof/>
                <w:webHidden/>
              </w:rPr>
              <w:fldChar w:fldCharType="separate"/>
            </w:r>
            <w:r w:rsidR="00CB33C3">
              <w:rPr>
                <w:noProof/>
                <w:webHidden/>
              </w:rPr>
              <w:t>7</w:t>
            </w:r>
            <w:r w:rsidR="00CB33C3">
              <w:rPr>
                <w:noProof/>
                <w:webHidden/>
              </w:rPr>
              <w:fldChar w:fldCharType="end"/>
            </w:r>
          </w:hyperlink>
        </w:p>
        <w:p w:rsidR="00CB33C3" w:rsidRDefault="00731A63" w14:paraId="19AC005D" w14:textId="00E1D243">
          <w:pPr>
            <w:pStyle w:val="Sumrio2"/>
            <w:tabs>
              <w:tab w:val="left" w:pos="880"/>
              <w:tab w:val="right" w:leader="dot" w:pos="8494"/>
            </w:tabs>
            <w:rPr>
              <w:rFonts w:cstheme="minorBidi"/>
              <w:noProof/>
            </w:rPr>
          </w:pPr>
          <w:hyperlink w:history="1" w:anchor="_Toc431651227">
            <w:r w:rsidRPr="0034769A" w:rsidR="00CB33C3">
              <w:rPr>
                <w:rStyle w:val="Hyperlink"/>
                <w:rFonts w:ascii="Segoe UI" w:hAnsi="Segoe UI" w:eastAsia="Segoe UI" w:cs="Segoe UI"/>
                <w:noProof/>
              </w:rPr>
              <w:t>4.1</w:t>
            </w:r>
            <w:r w:rsidR="00CB33C3">
              <w:rPr>
                <w:rFonts w:cstheme="minorBidi"/>
                <w:noProof/>
              </w:rPr>
              <w:tab/>
            </w:r>
            <w:r w:rsidRPr="0034769A" w:rsidR="00CB33C3">
              <w:rPr>
                <w:rStyle w:val="Hyperlink"/>
                <w:rFonts w:ascii="Segoe UI" w:hAnsi="Segoe UI" w:eastAsia="Segoe UI" w:cs="Segoe UI"/>
                <w:noProof/>
              </w:rPr>
              <w:t>ALUNO</w:t>
            </w:r>
            <w:r w:rsidR="00CB33C3">
              <w:rPr>
                <w:noProof/>
                <w:webHidden/>
              </w:rPr>
              <w:tab/>
            </w:r>
            <w:r w:rsidR="00CB33C3">
              <w:rPr>
                <w:noProof/>
                <w:webHidden/>
              </w:rPr>
              <w:fldChar w:fldCharType="begin"/>
            </w:r>
            <w:r w:rsidR="00CB33C3">
              <w:rPr>
                <w:noProof/>
                <w:webHidden/>
              </w:rPr>
              <w:instrText xml:space="preserve"> PAGEREF _Toc431651227 \h </w:instrText>
            </w:r>
            <w:r w:rsidR="00CB33C3">
              <w:rPr>
                <w:noProof/>
                <w:webHidden/>
              </w:rPr>
            </w:r>
            <w:r w:rsidR="00CB33C3">
              <w:rPr>
                <w:noProof/>
                <w:webHidden/>
              </w:rPr>
              <w:fldChar w:fldCharType="separate"/>
            </w:r>
            <w:r w:rsidR="00CB33C3">
              <w:rPr>
                <w:noProof/>
                <w:webHidden/>
              </w:rPr>
              <w:t>7</w:t>
            </w:r>
            <w:r w:rsidR="00CB33C3">
              <w:rPr>
                <w:noProof/>
                <w:webHidden/>
              </w:rPr>
              <w:fldChar w:fldCharType="end"/>
            </w:r>
          </w:hyperlink>
        </w:p>
        <w:p w:rsidR="00CB33C3" w:rsidRDefault="00731A63" w14:paraId="7696BA1C" w14:textId="724BF5AE">
          <w:pPr>
            <w:pStyle w:val="Sumrio2"/>
            <w:tabs>
              <w:tab w:val="left" w:pos="880"/>
              <w:tab w:val="right" w:leader="dot" w:pos="8494"/>
            </w:tabs>
            <w:rPr>
              <w:rFonts w:cstheme="minorBidi"/>
              <w:noProof/>
            </w:rPr>
          </w:pPr>
          <w:hyperlink w:history="1" w:anchor="_Toc431651228">
            <w:r w:rsidRPr="0034769A" w:rsidR="00CB33C3">
              <w:rPr>
                <w:rStyle w:val="Hyperlink"/>
                <w:rFonts w:ascii="Segoe UI" w:hAnsi="Segoe UI" w:eastAsia="Segoe UI" w:cs="Segoe UI"/>
                <w:noProof/>
              </w:rPr>
              <w:t>4.2</w:t>
            </w:r>
            <w:r w:rsidR="00CB33C3">
              <w:rPr>
                <w:rFonts w:cstheme="minorBidi"/>
                <w:noProof/>
              </w:rPr>
              <w:tab/>
            </w:r>
            <w:r w:rsidRPr="0034769A" w:rsidR="00CB33C3">
              <w:rPr>
                <w:rStyle w:val="Hyperlink"/>
                <w:rFonts w:ascii="Segoe UI" w:hAnsi="Segoe UI" w:eastAsia="Segoe UI" w:cs="Segoe UI"/>
                <w:noProof/>
              </w:rPr>
              <w:t>PROFESSOR</w:t>
            </w:r>
            <w:r w:rsidR="00CB33C3">
              <w:rPr>
                <w:noProof/>
                <w:webHidden/>
              </w:rPr>
              <w:tab/>
            </w:r>
            <w:r w:rsidR="00CB33C3">
              <w:rPr>
                <w:noProof/>
                <w:webHidden/>
              </w:rPr>
              <w:fldChar w:fldCharType="begin"/>
            </w:r>
            <w:r w:rsidR="00CB33C3">
              <w:rPr>
                <w:noProof/>
                <w:webHidden/>
              </w:rPr>
              <w:instrText xml:space="preserve"> PAGEREF _Toc431651228 \h </w:instrText>
            </w:r>
            <w:r w:rsidR="00CB33C3">
              <w:rPr>
                <w:noProof/>
                <w:webHidden/>
              </w:rPr>
            </w:r>
            <w:r w:rsidR="00CB33C3">
              <w:rPr>
                <w:noProof/>
                <w:webHidden/>
              </w:rPr>
              <w:fldChar w:fldCharType="separate"/>
            </w:r>
            <w:r w:rsidR="00CB33C3">
              <w:rPr>
                <w:noProof/>
                <w:webHidden/>
              </w:rPr>
              <w:t>8</w:t>
            </w:r>
            <w:r w:rsidR="00CB33C3">
              <w:rPr>
                <w:noProof/>
                <w:webHidden/>
              </w:rPr>
              <w:fldChar w:fldCharType="end"/>
            </w:r>
          </w:hyperlink>
        </w:p>
        <w:p w:rsidR="00CB33C3" w:rsidRDefault="00731A63" w14:paraId="0F6ECB92" w14:textId="671D0DE5">
          <w:pPr>
            <w:pStyle w:val="Sumrio1"/>
            <w:tabs>
              <w:tab w:val="left" w:pos="440"/>
              <w:tab w:val="right" w:leader="dot" w:pos="8494"/>
            </w:tabs>
            <w:rPr>
              <w:rFonts w:cstheme="minorBidi"/>
              <w:noProof/>
            </w:rPr>
          </w:pPr>
          <w:hyperlink w:history="1" w:anchor="_Toc431651229">
            <w:r w:rsidRPr="0034769A" w:rsidR="00CB33C3">
              <w:rPr>
                <w:rStyle w:val="Hyperlink"/>
                <w:rFonts w:ascii="Segoe UI" w:hAnsi="Segoe UI" w:eastAsia="Segoe UI" w:cs="Segoe UI"/>
                <w:noProof/>
              </w:rPr>
              <w:t>5</w:t>
            </w:r>
            <w:r w:rsidR="00CB33C3">
              <w:rPr>
                <w:rFonts w:cstheme="minorBidi"/>
                <w:noProof/>
              </w:rPr>
              <w:tab/>
            </w:r>
            <w:r w:rsidRPr="0034769A" w:rsidR="00CB33C3">
              <w:rPr>
                <w:rStyle w:val="Hyperlink"/>
                <w:rFonts w:ascii="Segoe UI" w:hAnsi="Segoe UI" w:eastAsia="Segoe UI" w:cs="Segoe UI"/>
                <w:noProof/>
              </w:rPr>
              <w:t>RELATÓRIOS</w:t>
            </w:r>
            <w:r w:rsidR="00CB33C3">
              <w:rPr>
                <w:noProof/>
                <w:webHidden/>
              </w:rPr>
              <w:tab/>
            </w:r>
            <w:r w:rsidR="00CB33C3">
              <w:rPr>
                <w:noProof/>
                <w:webHidden/>
              </w:rPr>
              <w:fldChar w:fldCharType="begin"/>
            </w:r>
            <w:r w:rsidR="00CB33C3">
              <w:rPr>
                <w:noProof/>
                <w:webHidden/>
              </w:rPr>
              <w:instrText xml:space="preserve"> PAGEREF _Toc431651229 \h </w:instrText>
            </w:r>
            <w:r w:rsidR="00CB33C3">
              <w:rPr>
                <w:noProof/>
                <w:webHidden/>
              </w:rPr>
            </w:r>
            <w:r w:rsidR="00CB33C3">
              <w:rPr>
                <w:noProof/>
                <w:webHidden/>
              </w:rPr>
              <w:fldChar w:fldCharType="separate"/>
            </w:r>
            <w:r w:rsidR="00CB33C3">
              <w:rPr>
                <w:noProof/>
                <w:webHidden/>
              </w:rPr>
              <w:t>8</w:t>
            </w:r>
            <w:r w:rsidR="00CB33C3">
              <w:rPr>
                <w:noProof/>
                <w:webHidden/>
              </w:rPr>
              <w:fldChar w:fldCharType="end"/>
            </w:r>
          </w:hyperlink>
        </w:p>
        <w:p w:rsidR="00CB33C3" w:rsidRDefault="00731A63" w14:paraId="28845C35" w14:textId="60AAEEF8">
          <w:pPr>
            <w:pStyle w:val="Sumrio2"/>
            <w:tabs>
              <w:tab w:val="left" w:pos="880"/>
              <w:tab w:val="right" w:leader="dot" w:pos="8494"/>
            </w:tabs>
            <w:rPr>
              <w:rFonts w:cstheme="minorBidi"/>
              <w:noProof/>
            </w:rPr>
          </w:pPr>
          <w:hyperlink w:history="1" w:anchor="_Toc431651230">
            <w:r w:rsidRPr="0034769A" w:rsidR="00CB33C3">
              <w:rPr>
                <w:rStyle w:val="Hyperlink"/>
                <w:rFonts w:ascii="Segoe UI" w:hAnsi="Segoe UI" w:eastAsia="Segoe UI" w:cs="Segoe UI"/>
                <w:noProof/>
              </w:rPr>
              <w:t>5.1</w:t>
            </w:r>
            <w:r w:rsidR="00CB33C3">
              <w:rPr>
                <w:rFonts w:cstheme="minorBidi"/>
                <w:noProof/>
              </w:rPr>
              <w:tab/>
            </w:r>
            <w:r w:rsidRPr="0034769A" w:rsidR="00CB33C3">
              <w:rPr>
                <w:rStyle w:val="Hyperlink"/>
                <w:rFonts w:ascii="Segoe UI" w:hAnsi="Segoe UI" w:eastAsia="Segoe UI" w:cs="Segoe UI"/>
                <w:noProof/>
              </w:rPr>
              <w:t>ALUNO</w:t>
            </w:r>
            <w:r w:rsidR="00CB33C3">
              <w:rPr>
                <w:noProof/>
                <w:webHidden/>
              </w:rPr>
              <w:tab/>
            </w:r>
            <w:r w:rsidR="00CB33C3">
              <w:rPr>
                <w:noProof/>
                <w:webHidden/>
              </w:rPr>
              <w:fldChar w:fldCharType="begin"/>
            </w:r>
            <w:r w:rsidR="00CB33C3">
              <w:rPr>
                <w:noProof/>
                <w:webHidden/>
              </w:rPr>
              <w:instrText xml:space="preserve"> PAGEREF _Toc431651230 \h </w:instrText>
            </w:r>
            <w:r w:rsidR="00CB33C3">
              <w:rPr>
                <w:noProof/>
                <w:webHidden/>
              </w:rPr>
            </w:r>
            <w:r w:rsidR="00CB33C3">
              <w:rPr>
                <w:noProof/>
                <w:webHidden/>
              </w:rPr>
              <w:fldChar w:fldCharType="separate"/>
            </w:r>
            <w:r w:rsidR="00CB33C3">
              <w:rPr>
                <w:noProof/>
                <w:webHidden/>
              </w:rPr>
              <w:t>8</w:t>
            </w:r>
            <w:r w:rsidR="00CB33C3">
              <w:rPr>
                <w:noProof/>
                <w:webHidden/>
              </w:rPr>
              <w:fldChar w:fldCharType="end"/>
            </w:r>
          </w:hyperlink>
        </w:p>
        <w:p w:rsidR="00CB33C3" w:rsidRDefault="00731A63" w14:paraId="78D2319F" w14:textId="189E85B3">
          <w:pPr>
            <w:pStyle w:val="Sumrio2"/>
            <w:tabs>
              <w:tab w:val="left" w:pos="880"/>
              <w:tab w:val="right" w:leader="dot" w:pos="8494"/>
            </w:tabs>
            <w:rPr>
              <w:rFonts w:cstheme="minorBidi"/>
              <w:noProof/>
            </w:rPr>
          </w:pPr>
          <w:hyperlink w:history="1" w:anchor="_Toc431651231">
            <w:r w:rsidRPr="0034769A" w:rsidR="00CB33C3">
              <w:rPr>
                <w:rStyle w:val="Hyperlink"/>
                <w:rFonts w:ascii="Segoe UI" w:hAnsi="Segoe UI" w:eastAsia="Segoe UI" w:cs="Segoe UI"/>
                <w:noProof/>
              </w:rPr>
              <w:t>5.2</w:t>
            </w:r>
            <w:r w:rsidR="00CB33C3">
              <w:rPr>
                <w:rFonts w:cstheme="minorBidi"/>
                <w:noProof/>
              </w:rPr>
              <w:tab/>
            </w:r>
            <w:r w:rsidRPr="0034769A" w:rsidR="00CB33C3">
              <w:rPr>
                <w:rStyle w:val="Hyperlink"/>
                <w:rFonts w:ascii="Segoe UI" w:hAnsi="Segoe UI" w:eastAsia="Segoe UI" w:cs="Segoe UI"/>
                <w:noProof/>
              </w:rPr>
              <w:t>PROFESSOR</w:t>
            </w:r>
            <w:r w:rsidR="00CB33C3">
              <w:rPr>
                <w:noProof/>
                <w:webHidden/>
              </w:rPr>
              <w:tab/>
            </w:r>
            <w:r w:rsidR="00CB33C3">
              <w:rPr>
                <w:noProof/>
                <w:webHidden/>
              </w:rPr>
              <w:fldChar w:fldCharType="begin"/>
            </w:r>
            <w:r w:rsidR="00CB33C3">
              <w:rPr>
                <w:noProof/>
                <w:webHidden/>
              </w:rPr>
              <w:instrText xml:space="preserve"> PAGEREF _Toc431651231 \h </w:instrText>
            </w:r>
            <w:r w:rsidR="00CB33C3">
              <w:rPr>
                <w:noProof/>
                <w:webHidden/>
              </w:rPr>
            </w:r>
            <w:r w:rsidR="00CB33C3">
              <w:rPr>
                <w:noProof/>
                <w:webHidden/>
              </w:rPr>
              <w:fldChar w:fldCharType="separate"/>
            </w:r>
            <w:r w:rsidR="00CB33C3">
              <w:rPr>
                <w:noProof/>
                <w:webHidden/>
              </w:rPr>
              <w:t>8</w:t>
            </w:r>
            <w:r w:rsidR="00CB33C3">
              <w:rPr>
                <w:noProof/>
                <w:webHidden/>
              </w:rPr>
              <w:fldChar w:fldCharType="end"/>
            </w:r>
          </w:hyperlink>
        </w:p>
        <w:p w:rsidRPr="00F0500C" w:rsidR="00311AF1" w:rsidRDefault="00311AF1" w14:paraId="32F8BFB5" w14:textId="05DDF5C6">
          <w:pPr>
            <w:rPr>
              <w:rFonts w:ascii="Arial" w:hAnsi="Arial" w:cs="Arial"/>
            </w:rPr>
          </w:pPr>
          <w:r w:rsidRPr="00906DD5">
            <w:rPr>
              <w:rFonts w:ascii="Segoe UI" w:hAnsi="Segoe UI" w:cs="Segoe UI"/>
              <w:b/>
              <w:bCs/>
              <w:rPrChange w:author="JN Marcos" w:date="2015-10-03T15:28:00Z" w:id="31">
                <w:rPr>
                  <w:rFonts w:ascii="Arial" w:hAnsi="Arial" w:cs="Arial"/>
                  <w:b/>
                  <w:bCs/>
                </w:rPr>
              </w:rPrChange>
            </w:rPr>
            <w:fldChar w:fldCharType="end"/>
          </w:r>
        </w:p>
      </w:sdtContent>
    </w:sdt>
    <w:p w:rsidRPr="00F0500C" w:rsidR="00FE5737" w:rsidP="00FE5737" w:rsidRDefault="00FE5737" w14:paraId="1ED4437B" w14:textId="77777777">
      <w:pPr>
        <w:rPr>
          <w:rFonts w:ascii="Arial" w:hAnsi="Arial" w:cs="Arial"/>
        </w:rPr>
      </w:pPr>
    </w:p>
    <w:p w:rsidRPr="00F0500C" w:rsidR="00FE5737" w:rsidP="00311AF1" w:rsidRDefault="00FE5737" w14:paraId="28A094EE" w14:textId="77777777">
      <w:pPr>
        <w:jc w:val="right"/>
        <w:rPr>
          <w:rFonts w:ascii="Arial" w:hAnsi="Arial" w:cs="Arial"/>
        </w:rPr>
      </w:pPr>
    </w:p>
    <w:p w:rsidRPr="00F0500C" w:rsidR="00FE5737" w:rsidP="00FE5737" w:rsidRDefault="00FE5737" w14:paraId="400F7E29" w14:textId="77777777">
      <w:pPr>
        <w:rPr>
          <w:rFonts w:ascii="Arial" w:hAnsi="Arial" w:cs="Arial"/>
          <w:b/>
          <w:bCs/>
          <w:sz w:val="40"/>
          <w:szCs w:val="40"/>
        </w:rPr>
      </w:pPr>
    </w:p>
    <w:p w:rsidRPr="00F0500C" w:rsidR="00FE5737" w:rsidP="00FE5737" w:rsidRDefault="00FE5737" w14:paraId="2D67B79F" w14:textId="77777777">
      <w:pPr>
        <w:rPr>
          <w:rFonts w:ascii="Arial" w:hAnsi="Arial" w:cs="Arial"/>
          <w:b/>
          <w:bCs/>
          <w:sz w:val="40"/>
          <w:szCs w:val="40"/>
        </w:rPr>
      </w:pPr>
    </w:p>
    <w:p w:rsidRPr="00F0500C" w:rsidR="00FE5737" w:rsidP="00FE5737" w:rsidRDefault="00FE5737" w14:paraId="24A2DA84" w14:textId="77777777">
      <w:pPr>
        <w:rPr>
          <w:rFonts w:ascii="Arial" w:hAnsi="Arial" w:cs="Arial"/>
          <w:b/>
          <w:bCs/>
          <w:sz w:val="40"/>
          <w:szCs w:val="40"/>
        </w:rPr>
      </w:pPr>
    </w:p>
    <w:p w:rsidRPr="00F0500C" w:rsidR="00FE5737" w:rsidP="00FE5737" w:rsidRDefault="00FE5737" w14:paraId="16A5D18C" w14:textId="77777777">
      <w:pPr>
        <w:rPr>
          <w:rFonts w:ascii="Arial" w:hAnsi="Arial" w:cs="Arial"/>
          <w:b/>
          <w:bCs/>
          <w:sz w:val="40"/>
          <w:szCs w:val="40"/>
        </w:rPr>
      </w:pPr>
    </w:p>
    <w:p w:rsidRPr="00F0500C" w:rsidR="00FE5737" w:rsidP="00FE5737" w:rsidRDefault="00FE5737" w14:paraId="7264A84C" w14:textId="77777777">
      <w:pPr>
        <w:rPr>
          <w:rFonts w:ascii="Arial" w:hAnsi="Arial" w:cs="Arial"/>
          <w:b/>
          <w:bCs/>
          <w:sz w:val="40"/>
          <w:szCs w:val="40"/>
        </w:rPr>
      </w:pPr>
    </w:p>
    <w:p w:rsidRPr="00F0500C" w:rsidR="00FE5737" w:rsidP="00FE5737" w:rsidRDefault="00FE5737" w14:paraId="1A994D8B" w14:textId="77777777">
      <w:pPr>
        <w:rPr>
          <w:rFonts w:ascii="Arial" w:hAnsi="Arial" w:cs="Arial"/>
          <w:b/>
          <w:bCs/>
          <w:sz w:val="40"/>
          <w:szCs w:val="40"/>
        </w:rPr>
      </w:pPr>
    </w:p>
    <w:p w:rsidRPr="00F0500C" w:rsidR="00FE5737" w:rsidP="00FE5737" w:rsidRDefault="00FE5737" w14:paraId="06409090" w14:textId="77777777">
      <w:pPr>
        <w:rPr>
          <w:rFonts w:ascii="Arial" w:hAnsi="Arial" w:cs="Arial"/>
          <w:b/>
          <w:bCs/>
          <w:sz w:val="40"/>
          <w:szCs w:val="40"/>
        </w:rPr>
      </w:pPr>
    </w:p>
    <w:p w:rsidRPr="00F0500C" w:rsidR="00FE5737" w:rsidP="00FE5737" w:rsidRDefault="00FE5737" w14:paraId="75F6873A" w14:textId="77777777">
      <w:pPr>
        <w:rPr>
          <w:rFonts w:ascii="Arial" w:hAnsi="Arial" w:cs="Arial"/>
          <w:b/>
          <w:bCs/>
          <w:sz w:val="40"/>
          <w:szCs w:val="40"/>
        </w:rPr>
      </w:pPr>
    </w:p>
    <w:p w:rsidRPr="00F0500C" w:rsidR="00FE5737" w:rsidP="00FE5737" w:rsidRDefault="00FE5737" w14:paraId="0DAEAEA4" w14:textId="77777777">
      <w:pPr>
        <w:rPr>
          <w:rFonts w:ascii="Arial" w:hAnsi="Arial" w:cs="Arial"/>
          <w:b/>
          <w:bCs/>
          <w:sz w:val="40"/>
          <w:szCs w:val="40"/>
        </w:rPr>
      </w:pPr>
    </w:p>
    <w:p w:rsidRPr="00F0500C" w:rsidR="00FE5737" w:rsidP="00FE5737" w:rsidRDefault="00FE5737" w14:paraId="016E72B8" w14:textId="77777777">
      <w:pPr>
        <w:rPr>
          <w:rFonts w:ascii="Arial" w:hAnsi="Arial" w:cs="Arial"/>
          <w:b/>
          <w:bCs/>
          <w:sz w:val="40"/>
          <w:szCs w:val="40"/>
        </w:rPr>
      </w:pPr>
    </w:p>
    <w:p w:rsidRPr="00F0500C" w:rsidR="00FE5737" w:rsidP="00FE5737" w:rsidRDefault="00FE5737" w14:paraId="0533A59C" w14:textId="77777777">
      <w:pPr>
        <w:rPr>
          <w:rFonts w:ascii="Arial" w:hAnsi="Arial" w:cs="Arial"/>
          <w:b/>
          <w:bCs/>
          <w:sz w:val="40"/>
          <w:szCs w:val="40"/>
        </w:rPr>
      </w:pPr>
    </w:p>
    <w:p w:rsidRPr="00F0500C" w:rsidR="00FE5737" w:rsidP="00FE5737" w:rsidRDefault="00FE5737" w14:paraId="61988AC6" w14:textId="6290755E">
      <w:pPr>
        <w:rPr>
          <w:rFonts w:ascii="Arial" w:hAnsi="Arial" w:cs="Arial"/>
          <w:b/>
          <w:bCs/>
          <w:sz w:val="40"/>
          <w:szCs w:val="40"/>
        </w:rPr>
      </w:pPr>
    </w:p>
    <w:p w:rsidR="00F0500C" w:rsidP="00414F16" w:rsidRDefault="00F0500C" w14:paraId="0B9078AE" w14:textId="77777777">
      <w:pPr>
        <w:spacing w:line="240" w:lineRule="auto"/>
        <w:jc w:val="center"/>
        <w:rPr>
          <w:rFonts w:ascii="Arial" w:hAnsi="Arial" w:cs="Arial"/>
          <w:b/>
          <w:bCs/>
          <w:sz w:val="40"/>
          <w:szCs w:val="40"/>
        </w:rPr>
      </w:pPr>
    </w:p>
    <w:p w:rsidRPr="00F0500C" w:rsidR="00215461" w:rsidP="00414F16" w:rsidRDefault="1ADBB8F7" w14:paraId="0A811B2B" w14:textId="5D90C11D">
      <w:pPr>
        <w:spacing w:line="240" w:lineRule="auto"/>
        <w:jc w:val="center"/>
        <w:rPr>
          <w:rFonts w:ascii="Arial" w:hAnsi="Arial" w:cs="Arial"/>
          <w:sz w:val="24"/>
          <w:szCs w:val="24"/>
          <w:u w:val="single"/>
        </w:rPr>
      </w:pPr>
      <w:r w:rsidRPr="7AA55BCA">
        <w:rPr>
          <w:rFonts w:ascii="Segoe UI" w:hAnsi="Segoe UI" w:eastAsia="Segoe UI" w:cs="Segoe UI"/>
          <w:b/>
          <w:bCs/>
          <w:sz w:val="40"/>
          <w:szCs w:val="40"/>
          <w:rPrChange w:author="JN Marcos" w:date="2015-10-03T21:11:00Z" w:id="32">
            <w:rPr>
              <w:rFonts w:ascii="Arial" w:hAnsi="Arial" w:cs="Arial"/>
              <w:b/>
              <w:bCs/>
              <w:sz w:val="40"/>
              <w:szCs w:val="40"/>
            </w:rPr>
          </w:rPrChange>
        </w:rPr>
        <w:lastRenderedPageBreak/>
        <w:t>AMBIENTE VIRTUAL DE APREDIZAGEM (AVA)</w:t>
      </w:r>
    </w:p>
    <w:p w:rsidRPr="00F0500C" w:rsidR="1ADBB8F7" w:rsidP="00414F16" w:rsidRDefault="1ADBB8F7" w14:paraId="6DF393E3" w14:textId="163FED94">
      <w:pPr>
        <w:spacing w:line="240" w:lineRule="auto"/>
        <w:jc w:val="both"/>
        <w:rPr>
          <w:rFonts w:ascii="Arial" w:hAnsi="Arial" w:cs="Arial"/>
        </w:rPr>
      </w:pPr>
    </w:p>
    <w:p w:rsidRPr="00F0500C" w:rsidR="00311AF1" w:rsidP="00311AF1" w:rsidRDefault="1ADBB8F7" w14:paraId="6E7513D4" w14:textId="237C58DA">
      <w:pPr>
        <w:pStyle w:val="Ttulo1"/>
        <w:rPr>
          <w:rFonts w:ascii="Segoe UI" w:hAnsi="Segoe UI" w:eastAsia="Segoe UI" w:cs="Segoe UI"/>
        </w:rPr>
      </w:pPr>
      <w:bookmarkStart w:name="_Toc431651223" w:id="33"/>
      <w:r w:rsidRPr="7AA55BCA">
        <w:rPr>
          <w:rFonts w:ascii="Segoe UI" w:hAnsi="Segoe UI" w:eastAsia="Segoe UI" w:cs="Segoe UI"/>
          <w:rPrChange w:author="JN Marcos" w:date="2015-10-03T21:11:00Z" w:id="34">
            <w:rPr>
              <w:rFonts w:ascii="Arial" w:hAnsi="Arial" w:cs="Arial"/>
            </w:rPr>
          </w:rPrChange>
        </w:rPr>
        <w:t>DESCRIÇÃO DO PROJETO</w:t>
      </w:r>
      <w:bookmarkEnd w:id="33"/>
    </w:p>
    <w:p w:rsidRPr="00F0500C" w:rsidR="00311AF1" w:rsidP="00311AF1" w:rsidRDefault="00311AF1" w14:paraId="187A3628" w14:textId="77777777">
      <w:pPr>
        <w:rPr>
          <w:rFonts w:ascii="Arial" w:hAnsi="Arial" w:cs="Arial"/>
        </w:rPr>
      </w:pPr>
    </w:p>
    <w:p w:rsidRPr="00F0500C" w:rsidR="1ADBB8F7" w:rsidP="00414F16" w:rsidRDefault="22CB90F4" w14:paraId="32C4DE65" w14:textId="1A33A32B">
      <w:pPr>
        <w:spacing w:line="240" w:lineRule="auto"/>
        <w:jc w:val="both"/>
        <w:rPr>
          <w:rFonts w:ascii="Arial" w:hAnsi="Arial" w:cs="Arial"/>
        </w:rPr>
      </w:pPr>
      <w:r w:rsidRPr="7AA55BCA">
        <w:rPr>
          <w:rFonts w:ascii="Segoe UI" w:hAnsi="Segoe UI" w:eastAsia="Segoe UI" w:cs="Segoe UI"/>
          <w:sz w:val="24"/>
          <w:szCs w:val="24"/>
          <w:rPrChange w:author="JN Marcos" w:date="2015-10-03T21:11:00Z" w:id="35">
            <w:rPr>
              <w:rFonts w:ascii="Arial" w:hAnsi="Arial" w:cs="Arial"/>
              <w:sz w:val="24"/>
              <w:szCs w:val="24"/>
            </w:rPr>
          </w:rPrChange>
        </w:rPr>
        <w:t>O Ambiente Virtual de Aprendizagem (AVA) é um sistema usado para facilitar a gerência e a comunicação do corpo discente e docente de uma universidade. Os usuários do sistema têm acesso a serviços do ambiente virtual, tais como: se comunicar com usuários online, criar ou participar de fóruns, criar eventos e visualizar o calendário com os próximos eventos (</w:t>
      </w:r>
      <w:r w:rsidRPr="7AA55BCA">
        <w:rPr>
          <w:rFonts w:ascii="Segoe UI" w:hAnsi="Segoe UI" w:eastAsia="Segoe UI" w:cs="Segoe UI"/>
          <w:rPrChange w:author="JN Marcos" w:date="2015-10-03T21:11:00Z" w:id="36">
            <w:rPr>
              <w:rFonts w:ascii="Arial" w:hAnsi="Arial" w:cs="Arial"/>
            </w:rPr>
          </w:rPrChange>
        </w:rPr>
        <w:t>das disciplinas que está matriculado ou que ministra</w:t>
      </w:r>
      <w:r w:rsidRPr="7AA55BCA">
        <w:rPr>
          <w:rFonts w:ascii="Segoe UI" w:hAnsi="Segoe UI" w:eastAsia="Segoe UI" w:cs="Segoe UI"/>
          <w:sz w:val="24"/>
          <w:szCs w:val="24"/>
          <w:rPrChange w:author="JN Marcos" w:date="2015-10-03T21:11:00Z" w:id="37">
            <w:rPr>
              <w:rFonts w:ascii="Arial" w:hAnsi="Arial" w:cs="Arial"/>
              <w:sz w:val="24"/>
              <w:szCs w:val="24"/>
            </w:rPr>
          </w:rPrChange>
        </w:rPr>
        <w:t xml:space="preserve">) e ter acesso ao perfil da disciplina. Dentro do sistema também é permitido a disponibilização de atividades pelos professores e submissão da atividade pelo aluno. </w:t>
      </w:r>
    </w:p>
    <w:p w:rsidRPr="00F0500C" w:rsidR="22CB90F4" w:rsidP="00414F16" w:rsidRDefault="22CB90F4" w14:paraId="0811967C" w14:textId="43E8BEF1">
      <w:pPr>
        <w:spacing w:line="240" w:lineRule="auto"/>
        <w:jc w:val="both"/>
        <w:rPr>
          <w:rFonts w:ascii="Arial" w:hAnsi="Arial" w:cs="Arial"/>
        </w:rPr>
      </w:pPr>
    </w:p>
    <w:p w:rsidRPr="00F0500C" w:rsidR="1ADBB8F7" w:rsidP="00311AF1" w:rsidRDefault="2A219C89" w14:paraId="1BF41F96" w14:textId="04879990">
      <w:pPr>
        <w:pStyle w:val="Ttulo1"/>
        <w:rPr>
          <w:rFonts w:ascii="Segoe UI" w:hAnsi="Segoe UI" w:eastAsia="Segoe UI" w:cs="Segoe UI"/>
        </w:rPr>
      </w:pPr>
      <w:bookmarkStart w:name="_Toc431651224" w:id="38"/>
      <w:r w:rsidRPr="7AA55BCA">
        <w:rPr>
          <w:rFonts w:ascii="Segoe UI" w:hAnsi="Segoe UI" w:eastAsia="Segoe UI" w:cs="Segoe UI"/>
          <w:rPrChange w:author="JN Marcos" w:date="2015-10-03T21:11:00Z" w:id="39">
            <w:rPr>
              <w:rFonts w:ascii="Arial" w:hAnsi="Arial" w:cs="Arial"/>
            </w:rPr>
          </w:rPrChange>
        </w:rPr>
        <w:t>REQUISITOS FUNCIONAIS</w:t>
      </w:r>
      <w:bookmarkEnd w:id="38"/>
    </w:p>
    <w:p w:rsidRPr="00F0500C" w:rsidR="2A219C89" w:rsidP="00414F16" w:rsidRDefault="2A219C89" w14:paraId="340F4B05" w14:textId="0E561C7E">
      <w:pPr>
        <w:spacing w:line="240" w:lineRule="auto"/>
        <w:jc w:val="both"/>
        <w:rPr>
          <w:rFonts w:ascii="Arial" w:hAnsi="Arial" w:cs="Arial"/>
        </w:rPr>
      </w:pPr>
    </w:p>
    <w:p w:rsidRPr="00F0500C" w:rsidR="22CB90F4" w:rsidP="7AA55BCA" w:rsidRDefault="2A219C89" w14:paraId="079F5E20" w14:textId="147B7E57" w14:noSpellErr="1">
      <w:pPr>
        <w:pStyle w:val="PargrafodaLista"/>
        <w:numPr>
          <w:ilvl w:val="0"/>
          <w:numId w:val="10"/>
        </w:numPr>
        <w:spacing w:line="240" w:lineRule="auto"/>
        <w:jc w:val="both"/>
        <w:rPr>
          <w:rFonts w:ascii="Segoe UI" w:hAnsi="Segoe UI" w:eastAsia="Segoe UI" w:cs="Segoe UI"/>
          <w:sz w:val="24"/>
          <w:szCs w:val="24"/>
        </w:rPr>
      </w:pPr>
      <w:r w:rsidRPr="7AA55BCA">
        <w:rPr>
          <w:rFonts w:ascii="Segoe UI" w:hAnsi="Segoe UI" w:eastAsia="Segoe UI" w:cs="Segoe UI"/>
          <w:sz w:val="24"/>
          <w:szCs w:val="24"/>
          <w:rPrChange w:author="JN Marcos" w:date="2015-10-03T21:11:00Z" w:id="40">
            <w:rPr>
              <w:rFonts w:ascii="Arial" w:hAnsi="Arial" w:cs="Arial"/>
              <w:sz w:val="24"/>
              <w:szCs w:val="24"/>
            </w:rPr>
          </w:rPrChange>
        </w:rPr>
        <w:t>O sistema é composto por usuários que p</w:t>
      </w:r>
      <w:r w:rsidRPr="7AA55BCA" w:rsidR="004E658E">
        <w:rPr>
          <w:rFonts w:ascii="Segoe UI" w:hAnsi="Segoe UI" w:eastAsia="Segoe UI" w:cs="Segoe UI"/>
          <w:sz w:val="24"/>
          <w:szCs w:val="24"/>
          <w:rPrChange w:author="JN Marcos" w:date="2015-10-03T21:11:00Z" w:id="41">
            <w:rPr>
              <w:rFonts w:ascii="Arial" w:hAnsi="Arial" w:cs="Arial"/>
              <w:sz w:val="24"/>
              <w:szCs w:val="24"/>
            </w:rPr>
          </w:rPrChange>
        </w:rPr>
        <w:t xml:space="preserve">ossuem CPF, nome, foto, senha e </w:t>
      </w:r>
      <w:r w:rsidRPr="7AA55BCA" w:rsidR="00414F16">
        <w:rPr>
          <w:rFonts w:ascii="Segoe UI" w:hAnsi="Segoe UI" w:eastAsia="Segoe UI" w:cs="Segoe UI"/>
          <w:sz w:val="24"/>
          <w:szCs w:val="24"/>
          <w:rPrChange w:author="JN Marcos" w:date="2015-10-03T21:11:00Z" w:id="42">
            <w:rPr>
              <w:rFonts w:ascii="Arial" w:hAnsi="Arial" w:cs="Arial"/>
              <w:sz w:val="24"/>
              <w:szCs w:val="24"/>
            </w:rPr>
          </w:rPrChange>
        </w:rPr>
        <w:t>e-mail</w:t>
      </w:r>
      <w:r w:rsidRPr="7AA55BCA">
        <w:rPr>
          <w:rFonts w:ascii="Segoe UI" w:hAnsi="Segoe UI" w:eastAsia="Segoe UI" w:cs="Segoe UI"/>
          <w:sz w:val="24"/>
          <w:szCs w:val="24"/>
          <w:rPrChange w:author="JN Marcos" w:date="2015-10-03T21:11:00Z" w:id="43">
            <w:rPr>
              <w:rFonts w:ascii="Arial" w:hAnsi="Arial" w:cs="Arial"/>
              <w:sz w:val="24"/>
              <w:szCs w:val="24"/>
            </w:rPr>
          </w:rPrChange>
        </w:rPr>
        <w:t>. Esses usuários podem ser alunos ou professores. Professores podem desempenhar a função de coordenadores dos cursos oferecidos</w:t>
      </w:r>
      <w:del w:author="Guilherme Melo" w:date="2015-10-02T23:09:00Z" w:id="44">
        <w:r w:rsidRPr="64CC0472" w:rsidDel="21968F3D">
          <w:rPr>
            <w:rFonts w:ascii="Arial" w:hAnsi="Arial" w:eastAsia="Arial" w:cs="Arial"/>
            <w:sz w:val="24"/>
            <w:szCs w:val="24"/>
            <w:rPrChange w:author="Guilherme Melo" w:date="2015-10-02T23:08:00Z" w:id="45">
              <w:rPr>
                <w:rFonts w:ascii="Arial" w:hAnsi="Arial" w:cs="Arial"/>
                <w:sz w:val="24"/>
                <w:szCs w:val="24"/>
              </w:rPr>
            </w:rPrChange>
          </w:rPr>
          <w:delText xml:space="preserve"> ou também podem ser alunos da universidade</w:delText>
        </w:r>
      </w:del>
      <w:del w:author="Guilherme Melo" w:date="2015-10-03T17:59:00Z" w:id="46">
        <w:r w:rsidRPr="7AA55BCA" w:rsidDel="000A71EF">
          <w:rPr>
            <w:rFonts w:ascii="Segoe UI" w:hAnsi="Segoe UI" w:eastAsia="Segoe UI" w:cs="Segoe UI"/>
            <w:sz w:val="24"/>
            <w:szCs w:val="24"/>
            <w:rPrChange w:author="JN Marcos" w:date="2015-10-03T21:11:00Z" w:id="47">
              <w:rPr>
                <w:rFonts w:ascii="Arial" w:hAnsi="Arial" w:cs="Arial"/>
                <w:sz w:val="24"/>
                <w:szCs w:val="24"/>
              </w:rPr>
            </w:rPrChange>
          </w:rPr>
          <w:delText>.</w:delText>
        </w:r>
      </w:del>
      <w:ins w:author="JN Marcos" w:date="2015-10-03T22:14:00Z" w:id="48">
        <w:r w:rsidRPr="7AA55BCA" w:rsidR="68DAC18A">
          <w:rPr>
            <w:rFonts w:ascii="Segoe UI" w:hAnsi="Segoe UI" w:eastAsia="Segoe UI" w:cs="Segoe UI"/>
            <w:sz w:val="24"/>
            <w:szCs w:val="24"/>
            <w:rPrChange w:author="JN Marcos" w:date="2015-10-03T21:11:00Z" w:id="49">
              <w:rPr>
                <w:rFonts w:ascii="Arial" w:hAnsi="Arial" w:cs="Arial"/>
                <w:sz w:val="24"/>
                <w:szCs w:val="24"/>
              </w:rPr>
            </w:rPrChange>
          </w:rPr>
          <w:t xml:space="preserve"> pela </w:t>
        </w:r>
      </w:ins>
      <w:ins w:author="Guilherme Melo" w:date="2015-10-03T17:59:00Z" w:id="50">
        <w:r w:rsidR="000A71EF">
          <w:rPr>
            <w:rFonts w:ascii="Segoe UI" w:hAnsi="Segoe UI" w:eastAsia="Segoe UI" w:cs="Segoe UI"/>
            <w:sz w:val="24"/>
            <w:szCs w:val="24"/>
          </w:rPr>
          <w:t>u</w:t>
        </w:r>
      </w:ins>
      <w:ins w:author="JN Marcos" w:date="2015-10-03T22:14:00Z" w:id="51">
        <w:del w:author="Guilherme Melo" w:date="2015-10-03T17:59:00Z" w:id="52">
          <w:r w:rsidRPr="7AA55BCA" w:rsidDel="000A71EF" w:rsidR="68DAC18A">
            <w:rPr>
              <w:rFonts w:ascii="Segoe UI" w:hAnsi="Segoe UI" w:eastAsia="Segoe UI" w:cs="Segoe UI"/>
              <w:sz w:val="24"/>
              <w:szCs w:val="24"/>
              <w:rPrChange w:author="JN Marcos" w:date="2015-10-03T21:11:00Z" w:id="53">
                <w:rPr>
                  <w:rFonts w:ascii="Arial" w:hAnsi="Arial" w:cs="Arial"/>
                  <w:sz w:val="24"/>
                  <w:szCs w:val="24"/>
                </w:rPr>
              </w:rPrChange>
            </w:rPr>
            <w:delText>U</w:delText>
          </w:r>
        </w:del>
        <w:r w:rsidRPr="7AA55BCA" w:rsidR="68DAC18A">
          <w:rPr>
            <w:rFonts w:ascii="Segoe UI" w:hAnsi="Segoe UI" w:eastAsia="Segoe UI" w:cs="Segoe UI"/>
            <w:sz w:val="24"/>
            <w:szCs w:val="24"/>
            <w:rPrChange w:author="JN Marcos" w:date="2015-10-03T21:11:00Z" w:id="54">
              <w:rPr>
                <w:rFonts w:ascii="Arial" w:hAnsi="Arial" w:cs="Arial"/>
                <w:sz w:val="24"/>
                <w:szCs w:val="24"/>
              </w:rPr>
            </w:rPrChange>
          </w:rPr>
          <w:t>niversidade.</w:t>
        </w:r>
      </w:ins>
    </w:p>
    <w:p w:rsidRPr="00F0500C" w:rsidR="00414F16" w:rsidP="00414F16" w:rsidRDefault="00414F16" w14:paraId="6D2E748A" w14:textId="77777777">
      <w:pPr>
        <w:pStyle w:val="PargrafodaLista"/>
        <w:spacing w:line="240" w:lineRule="auto"/>
        <w:jc w:val="both"/>
        <w:rPr>
          <w:rFonts w:ascii="Arial" w:hAnsi="Arial" w:cs="Arial"/>
          <w:sz w:val="24"/>
          <w:szCs w:val="24"/>
        </w:rPr>
      </w:pPr>
    </w:p>
    <w:p w:rsidRPr="00F0500C" w:rsidR="00414F16" w:rsidRDefault="1CBA9C19" w14:paraId="66E69E4C" w14:textId="74588B49" w14:noSpellErr="1">
      <w:pPr>
        <w:pStyle w:val="PargrafodaLista"/>
        <w:numPr>
          <w:ilvl w:val="0"/>
          <w:numId w:val="10"/>
        </w:numPr>
        <w:spacing w:line="240" w:lineRule="auto"/>
        <w:jc w:val="both"/>
        <w:rPr>
          <w:rFonts w:ascii="Arial" w:hAnsi="Arial" w:eastAsia="Arial" w:cs="Arial"/>
          <w:sz w:val="24"/>
          <w:szCs w:val="24"/>
        </w:rPr>
        <w:pPrChange w:author="JN Marcos" w:date="2015-10-03T21:11:00Z" w:id="55">
          <w:pPr>
            <w:pStyle w:val="PargrafodaLista"/>
            <w:numPr>
              <w:numId w:val="10"/>
            </w:numPr>
            <w:ind w:hanging="360"/>
            <w:jc w:val="both"/>
          </w:pPr>
        </w:pPrChange>
      </w:pPr>
      <w:r w:rsidRPr="7AA55BCA">
        <w:rPr>
          <w:rFonts w:ascii="Segoe UI" w:hAnsi="Segoe UI" w:eastAsia="Segoe UI" w:cs="Segoe UI"/>
          <w:sz w:val="24"/>
          <w:szCs w:val="24"/>
          <w:rPrChange w:author="JN Marcos" w:date="2015-10-03T21:11:00Z" w:id="56">
            <w:rPr>
              <w:rFonts w:ascii="Arial" w:hAnsi="Arial" w:cs="Arial"/>
              <w:sz w:val="24"/>
              <w:szCs w:val="24"/>
            </w:rPr>
          </w:rPrChange>
        </w:rPr>
        <w:t>O aluno de uma universidade ou é da graduação ou da pós-graduação. Para tal condição (a</w:t>
      </w:r>
      <w:ins w:author="Guilherme Melo" w:date="2015-10-03T17:59:00Z" w:id="57">
        <w:r w:rsidR="000A71EF">
          <w:rPr>
            <w:rFonts w:ascii="Segoe UI" w:hAnsi="Segoe UI" w:eastAsia="Segoe UI" w:cs="Segoe UI"/>
            <w:sz w:val="24"/>
            <w:szCs w:val="24"/>
          </w:rPr>
          <w:t xml:space="preserve"> </w:t>
        </w:r>
      </w:ins>
      <w:del w:author="Guilherme Melo" w:date="2015-10-03T17:59:00Z" w:id="58">
        <w:r w:rsidRPr="7AA55BCA" w:rsidDel="000A71EF">
          <w:rPr>
            <w:rFonts w:ascii="Segoe UI" w:hAnsi="Segoe UI" w:eastAsia="Segoe UI" w:cs="Segoe UI"/>
            <w:sz w:val="24"/>
            <w:szCs w:val="24"/>
            <w:rPrChange w:author="JN Marcos" w:date="2015-10-03T21:11:00Z" w:id="59">
              <w:rPr>
                <w:rFonts w:ascii="Arial" w:hAnsi="Arial" w:cs="Arial"/>
                <w:sz w:val="24"/>
                <w:szCs w:val="24"/>
              </w:rPr>
            </w:rPrChange>
          </w:rPr>
          <w:delText xml:space="preserve"> </w:delText>
        </w:r>
      </w:del>
      <w:r w:rsidRPr="7AA55BCA">
        <w:rPr>
          <w:rFonts w:ascii="Segoe UI" w:hAnsi="Segoe UI" w:eastAsia="Segoe UI" w:cs="Segoe UI"/>
          <w:sz w:val="24"/>
          <w:szCs w:val="24"/>
          <w:rPrChange w:author="JN Marcos" w:date="2015-10-03T21:11:00Z" w:id="60">
            <w:rPr>
              <w:rFonts w:ascii="Arial" w:hAnsi="Arial" w:cs="Arial"/>
              <w:sz w:val="24"/>
              <w:szCs w:val="24"/>
            </w:rPr>
          </w:rPrChange>
        </w:rPr>
        <w:t>de</w:t>
      </w:r>
      <w:ins w:author="Guilherme Melo" w:date="2015-10-03T17:59:00Z" w:id="61">
        <w:r w:rsidR="000A71EF">
          <w:rPr>
            <w:rFonts w:ascii="Segoe UI" w:hAnsi="Segoe UI" w:eastAsia="Segoe UI" w:cs="Segoe UI"/>
            <w:sz w:val="24"/>
            <w:szCs w:val="24"/>
          </w:rPr>
          <w:t xml:space="preserve"> </w:t>
        </w:r>
      </w:ins>
      <w:del w:author="Guilherme Melo" w:date="2015-10-03T17:59:00Z" w:id="62">
        <w:r w:rsidRPr="7AA55BCA" w:rsidDel="000A71EF">
          <w:rPr>
            <w:rFonts w:ascii="Segoe UI" w:hAnsi="Segoe UI" w:eastAsia="Segoe UI" w:cs="Segoe UI"/>
            <w:sz w:val="24"/>
            <w:szCs w:val="24"/>
            <w:rPrChange w:author="JN Marcos" w:date="2015-10-03T21:11:00Z" w:id="63">
              <w:rPr>
                <w:rFonts w:ascii="Arial" w:hAnsi="Arial" w:cs="Arial"/>
                <w:sz w:val="24"/>
                <w:szCs w:val="24"/>
              </w:rPr>
            </w:rPrChange>
          </w:rPr>
          <w:delText xml:space="preserve"> </w:delText>
        </w:r>
      </w:del>
      <w:r w:rsidRPr="7AA55BCA">
        <w:rPr>
          <w:rFonts w:ascii="Segoe UI" w:hAnsi="Segoe UI" w:eastAsia="Segoe UI" w:cs="Segoe UI"/>
          <w:sz w:val="24"/>
          <w:szCs w:val="24"/>
          <w:rPrChange w:author="JN Marcos" w:date="2015-10-03T21:11:00Z" w:id="64">
            <w:rPr>
              <w:rFonts w:ascii="Arial" w:hAnsi="Arial" w:cs="Arial"/>
              <w:sz w:val="24"/>
              <w:szCs w:val="24"/>
            </w:rPr>
          </w:rPrChange>
        </w:rPr>
        <w:t>aluno), deve estar matriculado em um determinado curso da universidade, na qual deve possuir vários alunos</w:t>
      </w:r>
      <w:del w:author="Guilherme Melo" w:date="2015-10-03T21:21:00Z" w:id="65">
        <w:r w:rsidRPr="7AA55BCA">
          <w:rPr>
            <w:rFonts w:ascii="Segoe UI" w:hAnsi="Segoe UI" w:eastAsia="Segoe UI" w:cs="Segoe UI"/>
            <w:sz w:val="24"/>
            <w:szCs w:val="24"/>
            <w:rPrChange w:author="JN Marcos" w:date="2015-10-03T21:11:00Z" w:id="66">
              <w:rPr>
                <w:rFonts w:ascii="Arial" w:hAnsi="Arial" w:cs="Arial"/>
                <w:sz w:val="24"/>
                <w:szCs w:val="24"/>
              </w:rPr>
            </w:rPrChange>
          </w:rPr>
          <w:delText xml:space="preserve">, o aluno matriculado terá o </w:delText>
        </w:r>
        <w:r w:rsidRPr="7AA55BCA" w:rsidR="00414F16">
          <w:rPr>
            <w:rFonts w:ascii="Segoe UI" w:hAnsi="Segoe UI" w:eastAsia="Segoe UI" w:cs="Segoe UI"/>
            <w:sz w:val="24"/>
            <w:szCs w:val="24"/>
            <w:rPrChange w:author="JN Marcos" w:date="2015-10-03T21:11:00Z" w:id="67">
              <w:rPr>
                <w:rFonts w:ascii="Arial" w:hAnsi="Arial" w:cs="Arial"/>
                <w:sz w:val="24"/>
                <w:szCs w:val="24"/>
              </w:rPr>
            </w:rPrChange>
          </w:rPr>
          <w:delText>código</w:delText>
        </w:r>
        <w:r w:rsidRPr="7AA55BCA">
          <w:rPr>
            <w:rFonts w:ascii="Segoe UI" w:hAnsi="Segoe UI" w:eastAsia="Segoe UI" w:cs="Segoe UI"/>
            <w:sz w:val="24"/>
            <w:szCs w:val="24"/>
            <w:rPrChange w:author="JN Marcos" w:date="2015-10-03T21:11:00Z" w:id="68">
              <w:rPr>
                <w:rFonts w:ascii="Arial" w:hAnsi="Arial" w:cs="Arial"/>
                <w:sz w:val="24"/>
                <w:szCs w:val="24"/>
              </w:rPr>
            </w:rPrChange>
          </w:rPr>
          <w:delText xml:space="preserve"> do curso matriculado</w:delText>
        </w:r>
      </w:del>
      <w:r w:rsidRPr="7AA55BCA">
        <w:rPr>
          <w:rFonts w:ascii="Segoe UI" w:hAnsi="Segoe UI" w:eastAsia="Segoe UI" w:cs="Segoe UI"/>
          <w:sz w:val="24"/>
          <w:szCs w:val="24"/>
          <w:rPrChange w:author="JN Marcos" w:date="2015-10-03T21:11:00Z" w:id="69">
            <w:rPr>
              <w:rFonts w:ascii="Arial" w:hAnsi="Arial" w:cs="Arial"/>
              <w:sz w:val="24"/>
              <w:szCs w:val="24"/>
            </w:rPr>
          </w:rPrChange>
        </w:rPr>
        <w:t>.</w:t>
      </w:r>
      <w:ins w:author="Guilherme Melo" w:date="2015-10-03T21:21:00Z" w:id="70">
        <w:r w:rsidRPr="7AA55BCA" w:rsidR="454ABB2B">
          <w:rPr>
            <w:rFonts w:ascii="Segoe UI" w:hAnsi="Segoe UI" w:eastAsia="Segoe UI" w:cs="Segoe UI"/>
            <w:sz w:val="24"/>
            <w:szCs w:val="24"/>
            <w:rPrChange w:author="JN Marcos" w:date="2015-10-03T21:11:00Z" w:id="71">
              <w:rPr>
                <w:rFonts w:ascii="Arial" w:hAnsi="Arial" w:cs="Arial"/>
                <w:sz w:val="24"/>
                <w:szCs w:val="24"/>
              </w:rPr>
            </w:rPrChange>
          </w:rPr>
          <w:t xml:space="preserve"> </w:t>
        </w:r>
      </w:ins>
      <w:ins w:author="Guilherme Melo" w:date="2015-10-03T18:38:00Z" w:id="72">
        <w:r w:rsidRPr="7AA55BCA" w:rsidR="2167E79D">
          <w:rPr>
            <w:rFonts w:ascii="Segoe UI" w:hAnsi="Segoe UI" w:eastAsia="Segoe UI" w:cs="Segoe UI"/>
            <w:sz w:val="24"/>
            <w:szCs w:val="24"/>
            <w:rPrChange w:author="JN Marcos" w:date="2015-10-03T21:11:00Z" w:id="73">
              <w:rPr/>
            </w:rPrChange>
          </w:rPr>
          <w:t>C</w:t>
        </w:r>
      </w:ins>
      <w:ins w:author="Guilherme Melo" w:date="2015-10-03T18:36:00Z" w:id="74">
        <w:r w:rsidRPr="7AA55BCA" w:rsidR="56CDF6FF">
          <w:rPr>
            <w:rFonts w:ascii="Segoe UI" w:hAnsi="Segoe UI" w:eastAsia="Segoe UI" w:cs="Segoe UI"/>
            <w:sz w:val="24"/>
            <w:szCs w:val="24"/>
            <w:rPrChange w:author="JN Marcos" w:date="2015-10-03T21:11:00Z" w:id="75">
              <w:rPr>
                <w:rFonts w:ascii="Arial" w:hAnsi="Arial" w:cs="Arial"/>
                <w:sz w:val="24"/>
                <w:szCs w:val="24"/>
              </w:rPr>
            </w:rPrChange>
          </w:rPr>
          <w:t>a</w:t>
        </w:r>
      </w:ins>
      <w:ins w:author="Guilherme Melo" w:date="2015-10-03T18:37:00Z" w:id="76">
        <w:r w:rsidRPr="7AA55BCA" w:rsidR="32B3EC97">
          <w:rPr>
            <w:rFonts w:ascii="Segoe UI" w:hAnsi="Segoe UI" w:eastAsia="Segoe UI" w:cs="Segoe UI"/>
            <w:sz w:val="24"/>
            <w:szCs w:val="24"/>
            <w:rPrChange w:author="JN Marcos" w:date="2015-10-03T21:11:00Z" w:id="77">
              <w:rPr>
                <w:rFonts w:ascii="Arial" w:hAnsi="Arial" w:cs="Arial"/>
                <w:sz w:val="24"/>
                <w:szCs w:val="24"/>
              </w:rPr>
            </w:rPrChange>
          </w:rPr>
          <w:t>da curso deve possuir v</w:t>
        </w:r>
        <w:r w:rsidRPr="7AA55BCA" w:rsidR="24820ADF">
          <w:rPr>
            <w:rFonts w:ascii="Segoe UI" w:hAnsi="Segoe UI" w:eastAsia="Segoe UI" w:cs="Segoe UI"/>
            <w:sz w:val="24"/>
            <w:szCs w:val="24"/>
            <w:rPrChange w:author="JN Marcos" w:date="2015-10-03T21:11:00Z" w:id="78">
              <w:rPr>
                <w:rFonts w:ascii="Arial" w:hAnsi="Arial" w:cs="Arial"/>
                <w:sz w:val="24"/>
                <w:szCs w:val="24"/>
              </w:rPr>
            </w:rPrChange>
          </w:rPr>
          <w:t>árias disciplinas</w:t>
        </w:r>
      </w:ins>
      <w:r w:rsidRPr="7AA55BCA">
        <w:rPr>
          <w:rFonts w:ascii="Segoe UI" w:hAnsi="Segoe UI" w:eastAsia="Segoe UI" w:cs="Segoe UI"/>
          <w:sz w:val="24"/>
          <w:szCs w:val="24"/>
          <w:rPrChange w:author="JN Marcos" w:date="2015-10-03T21:11:00Z" w:id="79">
            <w:rPr>
              <w:rFonts w:ascii="Arial" w:hAnsi="Arial" w:cs="Arial"/>
              <w:sz w:val="24"/>
              <w:szCs w:val="24"/>
            </w:rPr>
          </w:rPrChange>
        </w:rPr>
        <w:t xml:space="preserve"> </w:t>
      </w:r>
      <w:ins w:author="Guilherme Melo" w:date="2015-10-03T18:38:00Z" w:id="80">
        <w:r w:rsidRPr="7AA55BCA" w:rsidR="156892B2">
          <w:rPr>
            <w:rFonts w:ascii="Segoe UI" w:hAnsi="Segoe UI" w:eastAsia="Segoe UI" w:cs="Segoe UI"/>
            <w:sz w:val="24"/>
            <w:szCs w:val="24"/>
            <w:rPrChange w:author="JN Marcos" w:date="2015-10-03T21:11:00Z" w:id="81">
              <w:rPr>
                <w:rFonts w:ascii="Arial" w:hAnsi="Arial" w:cs="Arial"/>
                <w:sz w:val="24"/>
                <w:szCs w:val="24"/>
              </w:rPr>
            </w:rPrChange>
          </w:rPr>
          <w:t>e um disciplina está vinculada a um curso específico</w:t>
        </w:r>
      </w:ins>
      <w:ins w:author="Guilherme Melo" w:date="2015-10-03T18:39:00Z" w:id="82">
        <w:r w:rsidRPr="7AA55BCA" w:rsidR="5A6EDFF6">
          <w:rPr>
            <w:rFonts w:ascii="Segoe UI" w:hAnsi="Segoe UI" w:eastAsia="Segoe UI" w:cs="Segoe UI"/>
            <w:sz w:val="24"/>
            <w:szCs w:val="24"/>
            <w:rPrChange w:author="JN Marcos" w:date="2015-10-03T21:11:00Z" w:id="83">
              <w:rPr>
                <w:rFonts w:ascii="Arial" w:hAnsi="Arial" w:cs="Arial"/>
                <w:sz w:val="24"/>
                <w:szCs w:val="24"/>
              </w:rPr>
            </w:rPrChange>
          </w:rPr>
          <w:t xml:space="preserve">. </w:t>
        </w:r>
      </w:ins>
      <w:ins w:author="Guilherme Melo" w:date="2015-10-03T18:40:00Z" w:id="84">
        <w:r w:rsidRPr="7AA55BCA" w:rsidR="56BFFFFC">
          <w:rPr>
            <w:rFonts w:ascii="Segoe UI" w:hAnsi="Segoe UI" w:eastAsia="Segoe UI" w:cs="Segoe UI"/>
            <w:sz w:val="24"/>
            <w:szCs w:val="24"/>
            <w:rPrChange w:author="JN Marcos" w:date="2015-10-03T21:11:00Z" w:id="85">
              <w:rPr>
                <w:rFonts w:ascii="Arial" w:hAnsi="Arial" w:cs="Arial"/>
                <w:sz w:val="24"/>
                <w:szCs w:val="24"/>
              </w:rPr>
            </w:rPrChange>
          </w:rPr>
          <w:t xml:space="preserve">A </w:t>
        </w:r>
        <w:r w:rsidRPr="7AA55BCA" w:rsidR="5A6EDFF6">
          <w:rPr>
            <w:rFonts w:ascii="Segoe UI" w:hAnsi="Segoe UI" w:eastAsia="Segoe UI" w:cs="Segoe UI"/>
            <w:sz w:val="24"/>
            <w:szCs w:val="24"/>
            <w:rPrChange w:author="JN Marcos" w:date="2015-10-03T21:11:00Z" w:id="86">
              <w:rPr>
                <w:rFonts w:ascii="Arial" w:hAnsi="Arial" w:cs="Arial"/>
                <w:sz w:val="24"/>
                <w:szCs w:val="24"/>
              </w:rPr>
            </w:rPrChange>
          </w:rPr>
          <w:t xml:space="preserve">disciplina </w:t>
        </w:r>
        <w:r w:rsidRPr="7AA55BCA" w:rsidR="56BFFFFC">
          <w:rPr>
            <w:rFonts w:ascii="Segoe UI" w:hAnsi="Segoe UI" w:eastAsia="Segoe UI" w:cs="Segoe UI"/>
            <w:sz w:val="24"/>
            <w:szCs w:val="24"/>
            <w:rPrChange w:author="JN Marcos" w:date="2015-10-03T21:11:00Z" w:id="87">
              <w:rPr>
                <w:rFonts w:ascii="Arial" w:hAnsi="Arial" w:cs="Arial"/>
                <w:sz w:val="24"/>
                <w:szCs w:val="24"/>
              </w:rPr>
            </w:rPrChange>
          </w:rPr>
          <w:t>deve</w:t>
        </w:r>
      </w:ins>
      <w:ins w:author="Guilherme Melo" w:date="2015-10-03T18:39:00Z" w:id="88">
        <w:r w:rsidRPr="7AA55BCA" w:rsidR="6C4EF5FB">
          <w:rPr>
            <w:rFonts w:ascii="Segoe UI" w:hAnsi="Segoe UI" w:eastAsia="Segoe UI" w:cs="Segoe UI"/>
            <w:sz w:val="24"/>
            <w:szCs w:val="24"/>
            <w:rPrChange w:author="JN Marcos" w:date="2015-10-03T21:11:00Z" w:id="89">
              <w:rPr>
                <w:rFonts w:ascii="Arial" w:hAnsi="Arial" w:cs="Arial"/>
                <w:sz w:val="24"/>
                <w:szCs w:val="24"/>
              </w:rPr>
            </w:rPrChange>
          </w:rPr>
          <w:t xml:space="preserve"> </w:t>
        </w:r>
      </w:ins>
      <w:ins w:author="Guilherme Melo" w:date="2015-10-03T18:40:00Z" w:id="90">
        <w:r w:rsidRPr="7AA55BCA" w:rsidR="56BFFFFC">
          <w:rPr>
            <w:rFonts w:ascii="Segoe UI" w:hAnsi="Segoe UI" w:eastAsia="Segoe UI" w:cs="Segoe UI"/>
            <w:sz w:val="24"/>
            <w:szCs w:val="24"/>
            <w:rPrChange w:author="JN Marcos" w:date="2015-10-03T21:11:00Z" w:id="91">
              <w:rPr>
                <w:rFonts w:ascii="Arial" w:hAnsi="Arial" w:cs="Arial"/>
                <w:sz w:val="24"/>
                <w:szCs w:val="24"/>
              </w:rPr>
            </w:rPrChange>
          </w:rPr>
          <w:t>oferecer ofertas</w:t>
        </w:r>
        <w:r w:rsidRPr="7AA55BCA" w:rsidR="5CE17717">
          <w:rPr>
            <w:rFonts w:ascii="Segoe UI" w:hAnsi="Segoe UI" w:eastAsia="Segoe UI" w:cs="Segoe UI"/>
            <w:sz w:val="24"/>
            <w:szCs w:val="24"/>
            <w:rPrChange w:author="JN Marcos" w:date="2015-10-03T21:11:00Z" w:id="92">
              <w:rPr>
                <w:rFonts w:ascii="Arial" w:hAnsi="Arial" w:cs="Arial"/>
                <w:sz w:val="24"/>
                <w:szCs w:val="24"/>
              </w:rPr>
            </w:rPrChange>
          </w:rPr>
          <w:t xml:space="preserve"> </w:t>
        </w:r>
      </w:ins>
      <w:ins w:author="Guilherme Melo" w:date="2015-10-03T18:41:00Z" w:id="93">
        <w:r w:rsidRPr="7AA55BCA" w:rsidR="49A20A18">
          <w:rPr>
            <w:rFonts w:ascii="Segoe UI" w:hAnsi="Segoe UI" w:eastAsia="Segoe UI" w:cs="Segoe UI"/>
            <w:sz w:val="24"/>
            <w:szCs w:val="24"/>
            <w:rPrChange w:author="JN Marcos" w:date="2015-10-03T21:11:00Z" w:id="94">
              <w:rPr>
                <w:rFonts w:ascii="Arial" w:hAnsi="Arial" w:cs="Arial"/>
                <w:sz w:val="24"/>
                <w:szCs w:val="24"/>
              </w:rPr>
            </w:rPrChange>
          </w:rPr>
          <w:t>que serão</w:t>
        </w:r>
      </w:ins>
      <w:ins w:author="Guilherme Melo" w:date="2015-10-03T18:38:00Z" w:id="95">
        <w:r w:rsidRPr="7AA55BCA">
          <w:rPr>
            <w:rFonts w:ascii="Segoe UI" w:hAnsi="Segoe UI" w:eastAsia="Segoe UI" w:cs="Segoe UI"/>
            <w:sz w:val="24"/>
            <w:szCs w:val="24"/>
            <w:rPrChange w:author="JN Marcos" w:date="2015-10-03T21:11:00Z" w:id="96">
              <w:rPr>
                <w:rFonts w:ascii="Arial" w:hAnsi="Arial" w:cs="Arial"/>
                <w:sz w:val="24"/>
                <w:szCs w:val="24"/>
              </w:rPr>
            </w:rPrChange>
          </w:rPr>
          <w:t xml:space="preserve"> </w:t>
        </w:r>
      </w:ins>
      <w:ins w:author="Guilherme Melo" w:date="2015-10-03T18:41:00Z" w:id="97">
        <w:r w:rsidRPr="7AA55BCA" w:rsidR="3952F0DE">
          <w:rPr>
            <w:rFonts w:ascii="Segoe UI" w:hAnsi="Segoe UI" w:eastAsia="Segoe UI" w:cs="Segoe UI"/>
            <w:sz w:val="24"/>
            <w:szCs w:val="24"/>
            <w:rPrChange w:author="JN Marcos" w:date="2015-10-03T21:11:00Z" w:id="98">
              <w:rPr>
                <w:rFonts w:ascii="Arial" w:hAnsi="Arial" w:cs="Arial"/>
                <w:sz w:val="24"/>
                <w:szCs w:val="24"/>
              </w:rPr>
            </w:rPrChange>
          </w:rPr>
          <w:t>disponibilizadas para matr</w:t>
        </w:r>
      </w:ins>
      <w:ins w:author="JN Marcos" w:date="2015-10-03T22:14:00Z" w:id="99">
        <w:r w:rsidRPr="7AA55BCA" w:rsidR="68DAC18A">
          <w:rPr>
            <w:rFonts w:ascii="Segoe UI" w:hAnsi="Segoe UI" w:eastAsia="Segoe UI" w:cs="Segoe UI"/>
            <w:sz w:val="24"/>
            <w:szCs w:val="24"/>
            <w:rPrChange w:author="JN Marcos" w:date="2015-10-03T21:11:00Z" w:id="100">
              <w:rPr>
                <w:rFonts w:ascii="Arial" w:hAnsi="Arial" w:cs="Arial"/>
                <w:sz w:val="24"/>
                <w:szCs w:val="24"/>
              </w:rPr>
            </w:rPrChange>
          </w:rPr>
          <w:t>í</w:t>
        </w:r>
      </w:ins>
      <w:ins w:author="Guilherme Melo" w:date="2015-10-03T18:41:00Z" w:id="101">
        <w:del w:author="JN Marcos" w:date="2015-10-03T22:14:00Z" w:id="102">
          <w:r w:rsidRPr="7AA55BCA" w:rsidDel="68DAC18A" w:rsidR="3952F0DE">
            <w:rPr>
              <w:rFonts w:ascii="Segoe UI" w:hAnsi="Segoe UI" w:eastAsia="Segoe UI" w:cs="Segoe UI"/>
              <w:sz w:val="24"/>
              <w:szCs w:val="24"/>
              <w:rPrChange w:author="JN Marcos" w:date="2015-10-03T21:11:00Z" w:id="103">
                <w:rPr>
                  <w:rFonts w:ascii="Arial" w:hAnsi="Arial" w:cs="Arial"/>
                  <w:sz w:val="24"/>
                  <w:szCs w:val="24"/>
                </w:rPr>
              </w:rPrChange>
            </w:rPr>
            <w:delText>i</w:delText>
          </w:r>
        </w:del>
        <w:r w:rsidRPr="7AA55BCA" w:rsidR="3952F0DE">
          <w:rPr>
            <w:rFonts w:ascii="Segoe UI" w:hAnsi="Segoe UI" w:eastAsia="Segoe UI" w:cs="Segoe UI"/>
            <w:sz w:val="24"/>
            <w:szCs w:val="24"/>
            <w:rPrChange w:author="JN Marcos" w:date="2015-10-03T21:11:00Z" w:id="104">
              <w:rPr>
                <w:rFonts w:ascii="Arial" w:hAnsi="Arial" w:cs="Arial"/>
                <w:sz w:val="24"/>
                <w:szCs w:val="24"/>
              </w:rPr>
            </w:rPrChange>
          </w:rPr>
          <w:t>cula dos alunos</w:t>
        </w:r>
      </w:ins>
      <w:ins w:author="JN Marcos" w:date="2015-10-03T22:15:00Z" w:id="105">
        <w:r w:rsidRPr="7AA55BCA" w:rsidR="7E7841E7">
          <w:rPr>
            <w:rFonts w:ascii="Segoe UI" w:hAnsi="Segoe UI" w:eastAsia="Segoe UI" w:cs="Segoe UI"/>
            <w:sz w:val="24"/>
            <w:szCs w:val="24"/>
            <w:rPrChange w:author="JN Marcos" w:date="2015-10-03T21:11:00Z" w:id="106">
              <w:rPr>
                <w:rFonts w:ascii="Arial" w:hAnsi="Arial" w:cs="Arial"/>
                <w:sz w:val="24"/>
                <w:szCs w:val="24"/>
              </w:rPr>
            </w:rPrChange>
          </w:rPr>
          <w:t>.</w:t>
        </w:r>
      </w:ins>
      <w:ins w:author="Guilherme Melo" w:date="2015-10-03T18:42:00Z" w:id="107">
        <w:del w:author="JN Marcos" w:date="2015-10-03T22:15:00Z" w:id="108">
          <w:r w:rsidRPr="7AA55BCA" w:rsidDel="7E7841E7" w:rsidR="015C4C2D">
            <w:rPr>
              <w:rFonts w:ascii="Segoe UI" w:hAnsi="Segoe UI" w:eastAsia="Segoe UI" w:cs="Segoe UI"/>
              <w:sz w:val="24"/>
              <w:szCs w:val="24"/>
              <w:rPrChange w:author="JN Marcos" w:date="2015-10-03T21:11:00Z" w:id="109">
                <w:rPr>
                  <w:rFonts w:ascii="Arial" w:hAnsi="Arial" w:cs="Arial"/>
                  <w:sz w:val="24"/>
                  <w:szCs w:val="24"/>
                </w:rPr>
              </w:rPrChange>
            </w:rPr>
            <w:delText>,</w:delText>
          </w:r>
        </w:del>
        <w:r w:rsidRPr="7AA55BCA" w:rsidR="015C4C2D">
          <w:rPr>
            <w:rFonts w:ascii="Segoe UI" w:hAnsi="Segoe UI" w:eastAsia="Segoe UI" w:cs="Segoe UI"/>
            <w:sz w:val="24"/>
            <w:szCs w:val="24"/>
            <w:rPrChange w:author="JN Marcos" w:date="2015-10-03T21:11:00Z" w:id="110">
              <w:rPr>
                <w:rFonts w:ascii="Arial" w:hAnsi="Arial" w:cs="Arial"/>
                <w:sz w:val="24"/>
                <w:szCs w:val="24"/>
              </w:rPr>
            </w:rPrChange>
          </w:rPr>
          <w:t xml:space="preserve"> </w:t>
        </w:r>
      </w:ins>
      <w:ins w:author="JN Marcos" w:date="2015-10-03T22:15:00Z" w:id="111">
        <w:r w:rsidRPr="7AA55BCA" w:rsidR="7E7841E7">
          <w:rPr>
            <w:rFonts w:ascii="Segoe UI" w:hAnsi="Segoe UI" w:eastAsia="Segoe UI" w:cs="Segoe UI"/>
            <w:sz w:val="24"/>
            <w:szCs w:val="24"/>
            <w:rPrChange w:author="JN Marcos" w:date="2015-10-03T21:11:00Z" w:id="112">
              <w:rPr>
                <w:rFonts w:ascii="Arial" w:hAnsi="Arial" w:cs="Arial"/>
                <w:sz w:val="24"/>
                <w:szCs w:val="24"/>
              </w:rPr>
            </w:rPrChange>
          </w:rPr>
          <w:t>C</w:t>
        </w:r>
      </w:ins>
      <w:ins w:author="Guilherme Melo" w:date="2015-10-03T18:42:00Z" w:id="113">
        <w:del w:author="JN Marcos" w:date="2015-10-03T22:15:00Z" w:id="114">
          <w:r w:rsidRPr="7AA55BCA" w:rsidDel="7E7841E7" w:rsidR="015C4C2D">
            <w:rPr>
              <w:rFonts w:ascii="Segoe UI" w:hAnsi="Segoe UI" w:eastAsia="Segoe UI" w:cs="Segoe UI"/>
              <w:sz w:val="24"/>
              <w:szCs w:val="24"/>
              <w:rPrChange w:author="JN Marcos" w:date="2015-10-03T21:11:00Z" w:id="115">
                <w:rPr>
                  <w:rFonts w:ascii="Arial" w:hAnsi="Arial" w:cs="Arial"/>
                  <w:sz w:val="24"/>
                  <w:szCs w:val="24"/>
                </w:rPr>
              </w:rPrChange>
            </w:rPr>
            <w:delText>c</w:delText>
          </w:r>
        </w:del>
        <w:r w:rsidRPr="7AA55BCA" w:rsidR="015C4C2D">
          <w:rPr>
            <w:rFonts w:ascii="Segoe UI" w:hAnsi="Segoe UI" w:eastAsia="Segoe UI" w:cs="Segoe UI"/>
            <w:sz w:val="24"/>
            <w:szCs w:val="24"/>
            <w:rPrChange w:author="JN Marcos" w:date="2015-10-03T21:11:00Z" w:id="116">
              <w:rPr>
                <w:rFonts w:ascii="Arial" w:hAnsi="Arial" w:cs="Arial"/>
                <w:sz w:val="24"/>
                <w:szCs w:val="24"/>
              </w:rPr>
            </w:rPrChange>
          </w:rPr>
          <w:t>ada discipli</w:t>
        </w:r>
        <w:r w:rsidRPr="7AA55BCA" w:rsidR="1942B237">
          <w:rPr>
            <w:rFonts w:ascii="Segoe UI" w:hAnsi="Segoe UI" w:eastAsia="Segoe UI" w:cs="Segoe UI"/>
            <w:sz w:val="24"/>
            <w:szCs w:val="24"/>
            <w:rPrChange w:author="JN Marcos" w:date="2015-10-03T21:11:00Z" w:id="117">
              <w:rPr>
                <w:rFonts w:ascii="Arial" w:hAnsi="Arial" w:cs="Arial"/>
                <w:sz w:val="24"/>
                <w:szCs w:val="24"/>
              </w:rPr>
            </w:rPrChange>
          </w:rPr>
          <w:t xml:space="preserve">na deve oferecer uma ou mais </w:t>
        </w:r>
      </w:ins>
      <w:ins w:author="Guilherme Melo" w:date="2015-10-03T18:43:00Z" w:id="118">
        <w:r w:rsidRPr="7AA55BCA" w:rsidR="7371F01E">
          <w:rPr>
            <w:rFonts w:ascii="Segoe UI" w:hAnsi="Segoe UI" w:eastAsia="Segoe UI" w:cs="Segoe UI"/>
            <w:sz w:val="24"/>
            <w:szCs w:val="24"/>
            <w:rPrChange w:author="JN Marcos" w:date="2015-10-03T21:11:00Z" w:id="119">
              <w:rPr>
                <w:rFonts w:ascii="Arial" w:hAnsi="Arial" w:cs="Arial"/>
                <w:sz w:val="24"/>
                <w:szCs w:val="24"/>
              </w:rPr>
            </w:rPrChange>
          </w:rPr>
          <w:t>ofertas de matr</w:t>
        </w:r>
      </w:ins>
      <w:ins w:author="JN Marcos" w:date="2015-10-03T22:15:00Z" w:id="120">
        <w:r w:rsidRPr="7AA55BCA" w:rsidR="7E7841E7">
          <w:rPr>
            <w:rFonts w:ascii="Segoe UI" w:hAnsi="Segoe UI" w:eastAsia="Segoe UI" w:cs="Segoe UI"/>
            <w:sz w:val="24"/>
            <w:szCs w:val="24"/>
            <w:rPrChange w:author="JN Marcos" w:date="2015-10-03T21:11:00Z" w:id="121">
              <w:rPr>
                <w:rFonts w:ascii="Arial" w:hAnsi="Arial" w:cs="Arial"/>
                <w:sz w:val="24"/>
                <w:szCs w:val="24"/>
              </w:rPr>
            </w:rPrChange>
          </w:rPr>
          <w:t>í</w:t>
        </w:r>
      </w:ins>
      <w:ins w:author="Guilherme Melo" w:date="2015-10-03T18:43:00Z" w:id="122">
        <w:del w:author="JN Marcos" w:date="2015-10-03T22:15:00Z" w:id="123">
          <w:r w:rsidRPr="7AA55BCA" w:rsidDel="7E7841E7" w:rsidR="7371F01E">
            <w:rPr>
              <w:rFonts w:ascii="Segoe UI" w:hAnsi="Segoe UI" w:eastAsia="Segoe UI" w:cs="Segoe UI"/>
              <w:sz w:val="24"/>
              <w:szCs w:val="24"/>
              <w:rPrChange w:author="JN Marcos" w:date="2015-10-03T21:11:00Z" w:id="124">
                <w:rPr>
                  <w:rFonts w:ascii="Arial" w:hAnsi="Arial" w:cs="Arial"/>
                  <w:sz w:val="24"/>
                  <w:szCs w:val="24"/>
                </w:rPr>
              </w:rPrChange>
            </w:rPr>
            <w:delText>i</w:delText>
          </w:r>
        </w:del>
        <w:r w:rsidRPr="7AA55BCA" w:rsidR="7371F01E">
          <w:rPr>
            <w:rFonts w:ascii="Segoe UI" w:hAnsi="Segoe UI" w:eastAsia="Segoe UI" w:cs="Segoe UI"/>
            <w:sz w:val="24"/>
            <w:szCs w:val="24"/>
            <w:rPrChange w:author="JN Marcos" w:date="2015-10-03T21:11:00Z" w:id="125">
              <w:rPr>
                <w:rFonts w:ascii="Arial" w:hAnsi="Arial" w:cs="Arial"/>
                <w:sz w:val="24"/>
                <w:szCs w:val="24"/>
              </w:rPr>
            </w:rPrChange>
          </w:rPr>
          <w:t>cula e cada oferta está vinculada a uma disc</w:t>
        </w:r>
        <w:r w:rsidRPr="7AA55BCA" w:rsidR="0E63E058">
          <w:rPr>
            <w:rFonts w:ascii="Segoe UI" w:hAnsi="Segoe UI" w:eastAsia="Segoe UI" w:cs="Segoe UI"/>
            <w:sz w:val="24"/>
            <w:szCs w:val="24"/>
            <w:rPrChange w:author="JN Marcos" w:date="2015-10-03T21:11:00Z" w:id="126">
              <w:rPr>
                <w:rFonts w:ascii="Arial" w:hAnsi="Arial" w:cs="Arial"/>
                <w:sz w:val="24"/>
                <w:szCs w:val="24"/>
              </w:rPr>
            </w:rPrChange>
          </w:rPr>
          <w:t>i</w:t>
        </w:r>
        <w:r w:rsidRPr="7AA55BCA" w:rsidR="7371F01E">
          <w:rPr>
            <w:rFonts w:ascii="Segoe UI" w:hAnsi="Segoe UI" w:eastAsia="Segoe UI" w:cs="Segoe UI"/>
            <w:sz w:val="24"/>
            <w:szCs w:val="24"/>
            <w:rPrChange w:author="JN Marcos" w:date="2015-10-03T21:11:00Z" w:id="127">
              <w:rPr>
                <w:rFonts w:ascii="Arial" w:hAnsi="Arial" w:cs="Arial"/>
                <w:sz w:val="24"/>
                <w:szCs w:val="24"/>
              </w:rPr>
            </w:rPrChange>
          </w:rPr>
          <w:t>plina</w:t>
        </w:r>
        <w:r w:rsidRPr="7AA55BCA" w:rsidR="0E63E058">
          <w:rPr>
            <w:rFonts w:ascii="Segoe UI" w:hAnsi="Segoe UI" w:eastAsia="Segoe UI" w:cs="Segoe UI"/>
            <w:sz w:val="24"/>
            <w:szCs w:val="24"/>
            <w:rPrChange w:author="JN Marcos" w:date="2015-10-03T21:11:00Z" w:id="128">
              <w:rPr>
                <w:rFonts w:ascii="Arial" w:hAnsi="Arial" w:cs="Arial"/>
                <w:sz w:val="24"/>
                <w:szCs w:val="24"/>
              </w:rPr>
            </w:rPrChange>
          </w:rPr>
          <w:t>.</w:t>
        </w:r>
      </w:ins>
      <w:r w:rsidRPr="7AA55BCA">
        <w:rPr>
          <w:rFonts w:ascii="Segoe UI" w:hAnsi="Segoe UI" w:eastAsia="Segoe UI" w:cs="Segoe UI"/>
          <w:sz w:val="24"/>
          <w:szCs w:val="24"/>
          <w:rPrChange w:author="JN Marcos" w:date="2015-10-03T21:11:00Z" w:id="129">
            <w:rPr>
              <w:rFonts w:ascii="Arial" w:hAnsi="Arial" w:cs="Arial"/>
              <w:sz w:val="24"/>
              <w:szCs w:val="24"/>
            </w:rPr>
          </w:rPrChange>
        </w:rPr>
        <w:t xml:space="preserve"> </w:t>
      </w:r>
    </w:p>
    <w:p w:rsidR="226D5184" w:rsidP="5304F18E" w:rsidRDefault="717A53B9" w14:paraId="5C3F5468" w14:textId="79218E01">
      <w:pPr>
        <w:spacing w:line="240" w:lineRule="auto"/>
        <w:jc w:val="both"/>
        <w:rPr>
          <w:rFonts w:ascii="Arial" w:hAnsi="Arial" w:eastAsia="Arial" w:cs="Arial"/>
          <w:sz w:val="24"/>
          <w:szCs w:val="24"/>
        </w:rPr>
      </w:pPr>
      <w:ins w:author="Guilherme Melo" w:date="2015-10-03T18:48:00Z" w:id="130">
        <w:r w:rsidRPr="7AA55BCA">
          <w:rPr>
            <w:rFonts w:ascii="Segoe UI" w:hAnsi="Segoe UI" w:eastAsia="Segoe UI" w:cs="Segoe UI"/>
            <w:sz w:val="24"/>
            <w:szCs w:val="24"/>
            <w:rPrChange w:author="JN Marcos" w:date="2015-10-03T21:11:00Z" w:id="131">
              <w:rPr/>
            </w:rPrChange>
          </w:rPr>
          <w:t xml:space="preserve"> </w:t>
        </w:r>
      </w:ins>
      <w:ins w:author="Guilherme Melo" w:date="2015-10-03T18:51:00Z" w:id="132">
        <w:r w:rsidRPr="7AA55BCA" w:rsidR="327261B5">
          <w:rPr>
            <w:rFonts w:ascii="Segoe UI" w:hAnsi="Segoe UI" w:eastAsia="Segoe UI" w:cs="Segoe UI"/>
            <w:sz w:val="24"/>
            <w:szCs w:val="24"/>
            <w:rPrChange w:author="JN Marcos" w:date="2015-10-03T21:11:00Z" w:id="133">
              <w:rPr/>
            </w:rPrChange>
          </w:rPr>
          <w:t xml:space="preserve"> </w:t>
        </w:r>
      </w:ins>
      <w:ins w:author="Guilherme Melo" w:date="2015-10-03T18:46:00Z" w:id="134">
        <w:r w:rsidRPr="7AA55BCA" w:rsidR="6344594C">
          <w:rPr>
            <w:rFonts w:ascii="Segoe UI" w:hAnsi="Segoe UI" w:eastAsia="Segoe UI" w:cs="Segoe UI"/>
            <w:sz w:val="24"/>
            <w:szCs w:val="24"/>
            <w:rPrChange w:author="JN Marcos" w:date="2015-10-03T21:11:00Z" w:id="135">
              <w:rPr/>
            </w:rPrChange>
          </w:rPr>
          <w:t xml:space="preserve"> </w:t>
        </w:r>
      </w:ins>
    </w:p>
    <w:p w:rsidRPr="00F0500C" w:rsidR="00414F16" w:rsidDel="59DDB9AB" w:rsidRDefault="1CBA9C19" w14:paraId="1216C56E" w14:textId="726E0E31">
      <w:pPr>
        <w:pStyle w:val="PargrafodaLista"/>
        <w:numPr>
          <w:ilvl w:val="0"/>
          <w:numId w:val="10"/>
        </w:numPr>
        <w:spacing w:line="240" w:lineRule="auto"/>
        <w:jc w:val="both"/>
        <w:rPr>
          <w:del w:author="Guilherme Melo" w:date="2015-10-03T19:13:00Z" w:id="136"/>
          <w:rFonts w:ascii="Arial" w:hAnsi="Arial" w:eastAsia="Arial" w:cs="Arial"/>
          <w:sz w:val="24"/>
          <w:szCs w:val="24"/>
        </w:rPr>
        <w:pPrChange w:author="Guilherme Melo" w:date="2015-10-03T18:36:00Z" w:id="137">
          <w:pPr>
            <w:pStyle w:val="PargrafodaLista"/>
            <w:numPr>
              <w:numId w:val="10"/>
            </w:numPr>
            <w:ind w:hanging="360"/>
            <w:jc w:val="both"/>
          </w:pPr>
        </w:pPrChange>
      </w:pPr>
      <w:ins w:author="Guilherme Melo" w:date="2015-10-03T18:41:00Z" w:id="138">
        <w:r w:rsidRPr="7AA55BCA">
          <w:rPr>
            <w:rFonts w:ascii="Segoe UI" w:hAnsi="Segoe UI" w:eastAsia="Segoe UI" w:cs="Segoe UI"/>
            <w:sz w:val="24"/>
            <w:szCs w:val="24"/>
            <w:rPrChange w:author="JN Marcos" w:date="2015-10-03T21:11:00Z" w:id="139">
              <w:rPr>
                <w:rFonts w:ascii="Arial" w:hAnsi="Arial" w:cs="Arial"/>
                <w:sz w:val="24"/>
                <w:szCs w:val="24"/>
              </w:rPr>
            </w:rPrChange>
          </w:rPr>
          <w:t xml:space="preserve">Os alunos devem estar matriculados em </w:t>
        </w:r>
      </w:ins>
      <w:ins w:author="Guilherme Melo" w:date="2015-10-03T18:55:00Z" w:id="140">
        <w:r w:rsidRPr="7AA55BCA" w:rsidR="093A6B28">
          <w:rPr>
            <w:rFonts w:ascii="Segoe UI" w:hAnsi="Segoe UI" w:eastAsia="Segoe UI" w:cs="Segoe UI"/>
            <w:sz w:val="24"/>
            <w:szCs w:val="24"/>
            <w:rPrChange w:author="JN Marcos" w:date="2015-10-03T21:11:00Z" w:id="141">
              <w:rPr>
                <w:rFonts w:ascii="Arial" w:hAnsi="Arial" w:cs="Arial"/>
                <w:sz w:val="24"/>
                <w:szCs w:val="24"/>
              </w:rPr>
            </w:rPrChange>
          </w:rPr>
          <w:t>ofe</w:t>
        </w:r>
        <w:r w:rsidRPr="7AA55BCA" w:rsidR="1B6DDE5E">
          <w:rPr>
            <w:rFonts w:ascii="Segoe UI" w:hAnsi="Segoe UI" w:eastAsia="Segoe UI" w:cs="Segoe UI"/>
            <w:sz w:val="24"/>
            <w:szCs w:val="24"/>
            <w:rPrChange w:author="JN Marcos" w:date="2015-10-03T21:11:00Z" w:id="142">
              <w:rPr>
                <w:rFonts w:ascii="Arial" w:hAnsi="Arial" w:cs="Arial"/>
                <w:sz w:val="24"/>
                <w:szCs w:val="24"/>
              </w:rPr>
            </w:rPrChange>
          </w:rPr>
          <w:t>rtas disponibilizadas pela</w:t>
        </w:r>
      </w:ins>
      <w:ins w:author="Guilherme Melo" w:date="2015-10-03T18:56:00Z" w:id="143">
        <w:r w:rsidRPr="7AA55BCA" w:rsidR="3F5A0455">
          <w:rPr>
            <w:rFonts w:ascii="Segoe UI" w:hAnsi="Segoe UI" w:eastAsia="Segoe UI" w:cs="Segoe UI"/>
            <w:sz w:val="24"/>
            <w:szCs w:val="24"/>
            <w:rPrChange w:author="JN Marcos" w:date="2015-10-03T21:11:00Z" w:id="144">
              <w:rPr>
                <w:rFonts w:ascii="Arial" w:hAnsi="Arial" w:cs="Arial"/>
                <w:sz w:val="24"/>
                <w:szCs w:val="24"/>
              </w:rPr>
            </w:rPrChange>
          </w:rPr>
          <w:t>s</w:t>
        </w:r>
      </w:ins>
      <w:ins w:author="Guilherme Melo" w:date="2015-10-03T18:55:00Z" w:id="145">
        <w:r w:rsidRPr="7AA55BCA" w:rsidR="1B6DDE5E">
          <w:rPr>
            <w:rFonts w:ascii="Segoe UI" w:hAnsi="Segoe UI" w:eastAsia="Segoe UI" w:cs="Segoe UI"/>
            <w:sz w:val="24"/>
            <w:szCs w:val="24"/>
            <w:rPrChange w:author="JN Marcos" w:date="2015-10-03T21:11:00Z" w:id="146">
              <w:rPr>
                <w:rFonts w:ascii="Arial" w:hAnsi="Arial" w:cs="Arial"/>
                <w:sz w:val="24"/>
                <w:szCs w:val="24"/>
              </w:rPr>
            </w:rPrChange>
          </w:rPr>
          <w:t xml:space="preserve"> </w:t>
        </w:r>
      </w:ins>
      <w:ins w:author="Guilherme Melo" w:date="2015-10-03T18:41:00Z" w:id="147">
        <w:r w:rsidRPr="7AA55BCA">
          <w:rPr>
            <w:rFonts w:ascii="Segoe UI" w:hAnsi="Segoe UI" w:eastAsia="Segoe UI" w:cs="Segoe UI"/>
            <w:sz w:val="24"/>
            <w:szCs w:val="24"/>
            <w:rPrChange w:author="JN Marcos" w:date="2015-10-03T21:11:00Z" w:id="148">
              <w:rPr>
                <w:rFonts w:ascii="Arial" w:hAnsi="Arial" w:cs="Arial"/>
                <w:sz w:val="24"/>
                <w:szCs w:val="24"/>
              </w:rPr>
            </w:rPrChange>
          </w:rPr>
          <w:t>disciplinas</w:t>
        </w:r>
      </w:ins>
      <w:ins w:author="JN Marcos" w:date="2015-10-03T22:15:00Z" w:id="149">
        <w:r w:rsidRPr="7AA55BCA" w:rsidR="2AB47B4B">
          <w:rPr>
            <w:rFonts w:ascii="Segoe UI" w:hAnsi="Segoe UI" w:eastAsia="Segoe UI" w:cs="Segoe UI"/>
            <w:sz w:val="24"/>
            <w:szCs w:val="24"/>
            <w:rPrChange w:author="JN Marcos" w:date="2015-10-03T21:11:00Z" w:id="150">
              <w:rPr>
                <w:rFonts w:ascii="Arial" w:hAnsi="Arial" w:cs="Arial"/>
                <w:sz w:val="24"/>
                <w:szCs w:val="24"/>
              </w:rPr>
            </w:rPrChange>
          </w:rPr>
          <w:t>. É</w:t>
        </w:r>
      </w:ins>
      <w:ins w:author="Guilherme Melo" w:date="2015-10-03T19:14:00Z" w:id="151">
        <w:del w:author="JN Marcos" w:date="2015-10-03T22:15:00Z" w:id="152">
          <w:r w:rsidRPr="7AA55BCA" w:rsidDel="2AB47B4B" w:rsidR="5C3894C8">
            <w:rPr>
              <w:rFonts w:ascii="Segoe UI" w:hAnsi="Segoe UI" w:eastAsia="Segoe UI" w:cs="Segoe UI"/>
              <w:sz w:val="24"/>
              <w:szCs w:val="24"/>
              <w:rPrChange w:author="JN Marcos" w:date="2015-10-03T21:11:00Z" w:id="153">
                <w:rPr>
                  <w:rFonts w:ascii="Arial" w:hAnsi="Arial" w:cs="Arial"/>
                  <w:sz w:val="24"/>
                  <w:szCs w:val="24"/>
                </w:rPr>
              </w:rPrChange>
            </w:rPr>
            <w:delText>, é</w:delText>
          </w:r>
        </w:del>
      </w:ins>
      <w:ins w:author="Guilherme Melo" w:date="2015-10-03T19:13:00Z" w:id="154">
        <w:r w:rsidRPr="7AA55BCA" w:rsidR="59DDB9AB">
          <w:rPr>
            <w:rFonts w:ascii="Segoe UI" w:hAnsi="Segoe UI" w:eastAsia="Segoe UI" w:cs="Segoe UI"/>
            <w:sz w:val="24"/>
            <w:szCs w:val="24"/>
            <w:rPrChange w:author="JN Marcos" w:date="2015-10-03T21:11:00Z" w:id="155">
              <w:rPr/>
            </w:rPrChange>
          </w:rPr>
          <w:t xml:space="preserve"> necessário que o aluno esteja matr</w:t>
        </w:r>
      </w:ins>
      <w:ins w:author="JN Marcos" w:date="2015-10-03T22:15:00Z" w:id="156">
        <w:r w:rsidRPr="7AA55BCA" w:rsidR="2AB47B4B">
          <w:rPr>
            <w:rFonts w:ascii="Segoe UI" w:hAnsi="Segoe UI" w:eastAsia="Segoe UI" w:cs="Segoe UI"/>
            <w:sz w:val="24"/>
            <w:szCs w:val="24"/>
            <w:rPrChange w:author="JN Marcos" w:date="2015-10-03T21:11:00Z" w:id="157">
              <w:rPr/>
            </w:rPrChange>
          </w:rPr>
          <w:t>i</w:t>
        </w:r>
      </w:ins>
      <w:ins w:author="Guilherme Melo" w:date="2015-10-03T19:13:00Z" w:id="158">
        <w:del w:author="JN Marcos" w:date="2015-10-03T22:15:00Z" w:id="159">
          <w:r w:rsidRPr="7AA55BCA" w:rsidDel="2AB47B4B" w:rsidR="59DDB9AB">
            <w:rPr>
              <w:rFonts w:ascii="Segoe UI" w:hAnsi="Segoe UI" w:eastAsia="Segoe UI" w:cs="Segoe UI"/>
              <w:sz w:val="24"/>
              <w:szCs w:val="24"/>
              <w:rPrChange w:author="JN Marcos" w:date="2015-10-03T21:11:00Z" w:id="160">
                <w:rPr/>
              </w:rPrChange>
            </w:rPr>
            <w:delText>i</w:delText>
          </w:r>
        </w:del>
        <w:r w:rsidRPr="7AA55BCA" w:rsidR="59DDB9AB">
          <w:rPr>
            <w:rFonts w:ascii="Segoe UI" w:hAnsi="Segoe UI" w:eastAsia="Segoe UI" w:cs="Segoe UI"/>
            <w:sz w:val="24"/>
            <w:szCs w:val="24"/>
            <w:rPrChange w:author="JN Marcos" w:date="2015-10-03T21:11:00Z" w:id="161">
              <w:rPr/>
            </w:rPrChange>
          </w:rPr>
          <w:t>culado ao menos em três disciplinas e no máximo em dez, sendo, ao mínimo duas disciplinas tidas como obrigatórias.</w:t>
        </w:r>
      </w:ins>
      <w:ins w:author="Guilherme Melo" w:date="2015-10-03T18:41:00Z" w:id="162">
        <w:r w:rsidRPr="7AA55BCA">
          <w:rPr>
            <w:rFonts w:ascii="Segoe UI" w:hAnsi="Segoe UI" w:eastAsia="Segoe UI" w:cs="Segoe UI"/>
            <w:sz w:val="24"/>
            <w:szCs w:val="24"/>
            <w:rPrChange w:author="JN Marcos" w:date="2015-10-03T21:11:00Z" w:id="163">
              <w:rPr>
                <w:rFonts w:ascii="Arial" w:hAnsi="Arial" w:cs="Arial"/>
                <w:sz w:val="24"/>
                <w:szCs w:val="24"/>
              </w:rPr>
            </w:rPrChange>
          </w:rPr>
          <w:t xml:space="preserve"> Cada </w:t>
        </w:r>
      </w:ins>
      <w:ins w:author="Guilherme Melo" w:date="2015-10-03T18:56:00Z" w:id="164">
        <w:r w:rsidRPr="7AA55BCA" w:rsidR="1F8244C5">
          <w:rPr>
            <w:rFonts w:ascii="Segoe UI" w:hAnsi="Segoe UI" w:eastAsia="Segoe UI" w:cs="Segoe UI"/>
            <w:sz w:val="24"/>
            <w:szCs w:val="24"/>
            <w:rPrChange w:author="JN Marcos" w:date="2015-10-03T21:11:00Z" w:id="165">
              <w:rPr>
                <w:rFonts w:ascii="Arial" w:hAnsi="Arial" w:cs="Arial"/>
                <w:sz w:val="24"/>
                <w:szCs w:val="24"/>
              </w:rPr>
            </w:rPrChange>
          </w:rPr>
          <w:t xml:space="preserve">oferta de </w:t>
        </w:r>
      </w:ins>
      <w:ins w:author="Guilherme Melo" w:date="2015-10-03T18:41:00Z" w:id="166">
        <w:r w:rsidRPr="7AA55BCA">
          <w:rPr>
            <w:rFonts w:ascii="Segoe UI" w:hAnsi="Segoe UI" w:eastAsia="Segoe UI" w:cs="Segoe UI"/>
            <w:sz w:val="24"/>
            <w:szCs w:val="24"/>
            <w:rPrChange w:author="JN Marcos" w:date="2015-10-03T21:11:00Z" w:id="167">
              <w:rPr>
                <w:rFonts w:ascii="Arial" w:hAnsi="Arial" w:cs="Arial"/>
                <w:sz w:val="24"/>
                <w:szCs w:val="24"/>
              </w:rPr>
            </w:rPrChange>
          </w:rPr>
          <w:t xml:space="preserve">disciplina </w:t>
        </w:r>
      </w:ins>
      <w:ins w:author="Guilherme Melo" w:date="2015-10-03T22:16:00Z" w:id="168">
        <w:r w:rsidRPr="7AA55BCA" w:rsidR="1EB71A81">
          <w:rPr>
            <w:rFonts w:ascii="Segoe UI" w:hAnsi="Segoe UI" w:eastAsia="Segoe UI" w:cs="Segoe UI"/>
            <w:sz w:val="24"/>
            <w:szCs w:val="24"/>
            <w:rPrChange w:author="JN Marcos" w:date="2015-10-03T21:11:00Z" w:id="169">
              <w:rPr>
                <w:rFonts w:ascii="Arial" w:hAnsi="Arial" w:cs="Arial"/>
                <w:sz w:val="24"/>
                <w:szCs w:val="24"/>
              </w:rPr>
            </w:rPrChange>
          </w:rPr>
          <w:t>pode</w:t>
        </w:r>
      </w:ins>
      <w:ins w:author="Guilherme Melo" w:date="2015-10-03T18:41:00Z" w:id="170">
        <w:r w:rsidRPr="7AA55BCA">
          <w:rPr>
            <w:rFonts w:ascii="Segoe UI" w:hAnsi="Segoe UI" w:eastAsia="Segoe UI" w:cs="Segoe UI"/>
            <w:sz w:val="24"/>
            <w:szCs w:val="24"/>
            <w:rPrChange w:author="JN Marcos" w:date="2015-10-03T21:11:00Z" w:id="171">
              <w:rPr>
                <w:rFonts w:ascii="Arial" w:hAnsi="Arial" w:cs="Arial"/>
                <w:sz w:val="24"/>
                <w:szCs w:val="24"/>
              </w:rPr>
            </w:rPrChange>
          </w:rPr>
          <w:t xml:space="preserve"> ter alunos matriculados. Na realização da matrícula do aluno, deve ser guardado a data de realização de matrícula e o número de protocolo.</w:t>
        </w:r>
      </w:ins>
    </w:p>
    <w:p w:rsidR="22AE1993" w:rsidRDefault="22AE1993" w14:paraId="5E4BDCEC" w14:textId="51C77636" w14:noSpellErr="1">
      <w:pPr>
        <w:pStyle w:val="PargrafodaLista"/>
        <w:numPr>
          <w:ilvl w:val="0"/>
          <w:numId w:val="10"/>
        </w:numPr>
        <w:spacing w:line="240" w:lineRule="auto"/>
        <w:jc w:val="both"/>
        <w:rPr>
          <w:ins w:author="Guilherme Melo" w:date="2015-10-03T19:21:00Z" w:id="172"/>
          <w:rFonts w:ascii="Segoe UI" w:hAnsi="Segoe UI" w:eastAsia="Segoe UI" w:cs="Segoe UI"/>
          <w:sz w:val="24"/>
          <w:szCs w:val="24"/>
        </w:rPr>
        <w:pPrChange w:author="JN Marcos" w:date="2015-10-03T21:11:00Z" w:id="173">
          <w:pPr>
            <w:pStyle w:val="PargrafodaLista"/>
            <w:numPr>
              <w:numId w:val="10"/>
            </w:numPr>
            <w:ind w:hanging="360"/>
            <w:jc w:val="both"/>
          </w:pPr>
        </w:pPrChange>
      </w:pPr>
    </w:p>
    <w:p w:rsidR="7CCD2872" w:rsidP="74F953E2" w:rsidRDefault="7CCD2872" w14:paraId="5905921E" w14:textId="5664CC64">
      <w:pPr>
        <w:spacing w:line="240" w:lineRule="auto"/>
        <w:jc w:val="both"/>
        <w:rPr>
          <w:rFonts w:ascii="Arial" w:hAnsi="Arial" w:eastAsia="Arial" w:cs="Arial"/>
          <w:sz w:val="24"/>
          <w:szCs w:val="24"/>
        </w:rPr>
      </w:pPr>
    </w:p>
    <w:p w:rsidRPr="0033420C" w:rsidR="7CCD2872" w:rsidDel="0033420C" w:rsidRDefault="307D31E5" w14:paraId="4EB54319" w14:textId="544EE97F">
      <w:pPr>
        <w:pStyle w:val="PargrafodaLista"/>
        <w:numPr>
          <w:ilvl w:val="0"/>
          <w:numId w:val="10"/>
        </w:numPr>
        <w:spacing w:line="240" w:lineRule="auto"/>
        <w:jc w:val="both"/>
        <w:rPr>
          <w:del w:author="JN Marcos" w:date="2015-10-03T15:36:00Z" w:id="174"/>
          <w:rFonts w:ascii="Segoe UI" w:hAnsi="Segoe UI" w:eastAsia="Segoe UI" w:cs="Segoe UI"/>
          <w:sz w:val="24"/>
          <w:szCs w:val="24"/>
        </w:rPr>
      </w:pPr>
      <w:ins w:author="Guilherme Melo" w:date="2015-10-03T19:22:00Z" w:id="175">
        <w:r w:rsidRPr="0033420C">
          <w:rPr>
            <w:rFonts w:ascii="Segoe UI" w:hAnsi="Segoe UI" w:eastAsia="Segoe UI" w:cs="Segoe UI"/>
            <w:sz w:val="24"/>
            <w:szCs w:val="24"/>
            <w:rPrChange w:author="JN Marcos" w:date="2015-10-03T15:37:00Z" w:id="176">
              <w:rPr/>
            </w:rPrChange>
          </w:rPr>
          <w:lastRenderedPageBreak/>
          <w:t>O aluno que está matriculado a uma of</w:t>
        </w:r>
        <w:r w:rsidRPr="0033420C" w:rsidR="1E60A4D7">
          <w:rPr>
            <w:rFonts w:ascii="Segoe UI" w:hAnsi="Segoe UI" w:eastAsia="Segoe UI" w:cs="Segoe UI"/>
            <w:sz w:val="24"/>
            <w:szCs w:val="24"/>
            <w:rPrChange w:author="JN Marcos" w:date="2015-10-03T15:37:00Z" w:id="177">
              <w:rPr/>
            </w:rPrChange>
          </w:rPr>
          <w:t xml:space="preserve">erta de uma disciplina deve possuir notas </w:t>
        </w:r>
      </w:ins>
      <w:ins w:author="Guilherme Melo" w:date="2015-10-03T19:23:00Z" w:id="178">
        <w:r w:rsidRPr="0033420C" w:rsidR="50E865F0">
          <w:rPr>
            <w:rFonts w:ascii="Segoe UI" w:hAnsi="Segoe UI" w:eastAsia="Segoe UI" w:cs="Segoe UI"/>
            <w:sz w:val="24"/>
            <w:szCs w:val="24"/>
            <w:rPrChange w:author="JN Marcos" w:date="2015-10-03T15:37:00Z" w:id="179">
              <w:rPr/>
            </w:rPrChange>
          </w:rPr>
          <w:t xml:space="preserve">que servem para verificar </w:t>
        </w:r>
        <w:r w:rsidRPr="0033420C" w:rsidR="5A698321">
          <w:rPr>
            <w:rFonts w:ascii="Segoe UI" w:hAnsi="Segoe UI" w:eastAsia="Segoe UI" w:cs="Segoe UI"/>
            <w:sz w:val="24"/>
            <w:szCs w:val="24"/>
            <w:rPrChange w:author="JN Marcos" w:date="2015-10-03T15:37:00Z" w:id="180">
              <w:rPr/>
            </w:rPrChange>
          </w:rPr>
          <w:t>o aproveitamento e a aprovação do aluno</w:t>
        </w:r>
      </w:ins>
      <w:ins w:author="Guilherme Melo" w:date="2015-10-03T18:18:00Z" w:id="181">
        <w:r w:rsidR="00BA541E">
          <w:rPr>
            <w:rFonts w:ascii="Segoe UI" w:hAnsi="Segoe UI" w:eastAsia="Segoe UI" w:cs="Segoe UI"/>
            <w:sz w:val="24"/>
            <w:szCs w:val="24"/>
          </w:rPr>
          <w:t xml:space="preserve">, a nota geral </w:t>
        </w:r>
      </w:ins>
      <w:ins w:author="Guilherme Melo" w:date="2015-10-03T18:19:00Z" w:id="182">
        <w:r w:rsidR="00BA541E">
          <w:rPr>
            <w:rFonts w:ascii="Segoe UI" w:hAnsi="Segoe UI" w:eastAsia="Segoe UI" w:cs="Segoe UI"/>
            <w:sz w:val="24"/>
            <w:szCs w:val="24"/>
          </w:rPr>
          <w:t>deve estar vinculada a um aluno</w:t>
        </w:r>
      </w:ins>
      <w:ins w:author="Guilherme Melo" w:date="2015-10-03T19:24:00Z" w:id="183">
        <w:r w:rsidRPr="0033420C" w:rsidR="13FAC368">
          <w:rPr>
            <w:rFonts w:ascii="Segoe UI" w:hAnsi="Segoe UI" w:eastAsia="Segoe UI" w:cs="Segoe UI"/>
            <w:sz w:val="24"/>
            <w:szCs w:val="24"/>
            <w:rPrChange w:author="JN Marcos" w:date="2015-10-03T15:37:00Z" w:id="184">
              <w:rPr/>
            </w:rPrChange>
          </w:rPr>
          <w:t xml:space="preserve">. </w:t>
        </w:r>
        <w:r w:rsidRPr="0033420C" w:rsidR="620FD684">
          <w:rPr>
            <w:rFonts w:ascii="Segoe UI" w:hAnsi="Segoe UI" w:eastAsia="Segoe UI" w:cs="Segoe UI"/>
            <w:sz w:val="24"/>
            <w:szCs w:val="24"/>
            <w:rPrChange w:author="JN Marcos" w:date="2015-10-03T15:37:00Z" w:id="185">
              <w:rPr/>
            </w:rPrChange>
          </w:rPr>
          <w:t>As notas do</w:t>
        </w:r>
      </w:ins>
      <w:ins w:author="JN Marcos" w:date="2015-10-03T15:32:00Z" w:id="186">
        <w:r w:rsidRPr="0033420C" w:rsidR="001E5F14">
          <w:rPr>
            <w:rFonts w:ascii="Segoe UI" w:hAnsi="Segoe UI" w:eastAsia="Segoe UI" w:cs="Segoe UI"/>
            <w:sz w:val="24"/>
            <w:szCs w:val="24"/>
          </w:rPr>
          <w:t>s</w:t>
        </w:r>
      </w:ins>
      <w:ins w:author="Guilherme Melo" w:date="2015-10-03T19:24:00Z" w:id="187">
        <w:r w:rsidRPr="0033420C" w:rsidR="620FD684">
          <w:rPr>
            <w:rFonts w:ascii="Segoe UI" w:hAnsi="Segoe UI" w:eastAsia="Segoe UI" w:cs="Segoe UI"/>
            <w:sz w:val="24"/>
            <w:szCs w:val="24"/>
            <w:rPrChange w:author="JN Marcos" w:date="2015-10-03T15:37:00Z" w:id="188">
              <w:rPr/>
            </w:rPrChange>
          </w:rPr>
          <w:t xml:space="preserve"> alunos t</w:t>
        </w:r>
      </w:ins>
      <w:ins w:author="JN Marcos" w:date="2015-10-03T15:32:00Z" w:id="189">
        <w:r w:rsidRPr="0033420C" w:rsidR="001E5F14">
          <w:rPr>
            <w:rFonts w:ascii="Segoe UI" w:hAnsi="Segoe UI" w:eastAsia="Segoe UI" w:cs="Segoe UI"/>
            <w:sz w:val="24"/>
            <w:szCs w:val="24"/>
          </w:rPr>
          <w:t>ê</w:t>
        </w:r>
      </w:ins>
      <w:ins w:author="Guilherme Melo" w:date="2015-10-03T19:24:00Z" w:id="190">
        <w:del w:author="JN Marcos" w:date="2015-10-03T15:32:00Z" w:id="191">
          <w:r w:rsidRPr="0033420C" w:rsidDel="001E5F14" w:rsidR="620FD684">
            <w:rPr>
              <w:rFonts w:ascii="Segoe UI" w:hAnsi="Segoe UI" w:eastAsia="Segoe UI" w:cs="Segoe UI"/>
              <w:sz w:val="24"/>
              <w:szCs w:val="24"/>
              <w:rPrChange w:author="JN Marcos" w:date="2015-10-03T15:37:00Z" w:id="192">
                <w:rPr/>
              </w:rPrChange>
            </w:rPr>
            <w:delText>e</w:delText>
          </w:r>
        </w:del>
        <w:r w:rsidRPr="0033420C" w:rsidR="620FD684">
          <w:rPr>
            <w:rFonts w:ascii="Segoe UI" w:hAnsi="Segoe UI" w:eastAsia="Segoe UI" w:cs="Segoe UI"/>
            <w:sz w:val="24"/>
            <w:szCs w:val="24"/>
            <w:rPrChange w:author="JN Marcos" w:date="2015-10-03T15:37:00Z" w:id="193">
              <w:rPr/>
            </w:rPrChange>
          </w:rPr>
          <w:t xml:space="preserve">m como atributos </w:t>
        </w:r>
      </w:ins>
      <w:ins w:author="Guilherme Melo" w:date="2015-10-03T19:25:00Z" w:id="194">
        <w:r w:rsidRPr="0033420C" w:rsidR="0FFC5D35">
          <w:rPr>
            <w:rFonts w:ascii="Segoe UI" w:hAnsi="Segoe UI" w:eastAsia="Segoe UI" w:cs="Segoe UI"/>
            <w:sz w:val="24"/>
            <w:szCs w:val="24"/>
            <w:rPrChange w:author="JN Marcos" w:date="2015-10-03T15:37:00Z" w:id="195">
              <w:rPr/>
            </w:rPrChange>
          </w:rPr>
          <w:t>nota da 1</w:t>
        </w:r>
      </w:ins>
      <w:ins w:author="JN Marcos" w:date="2015-10-03T15:33:00Z" w:id="196">
        <w:r w:rsidRPr="0033420C" w:rsidR="0033420C">
          <w:rPr>
            <w:rFonts w:ascii="Segoe UI" w:hAnsi="Segoe UI" w:eastAsia="Segoe UI" w:cs="Segoe UI"/>
            <w:sz w:val="24"/>
            <w:szCs w:val="24"/>
          </w:rPr>
          <w:t>ª</w:t>
        </w:r>
      </w:ins>
      <w:ins w:author="Guilherme Melo" w:date="2015-10-03T19:25:00Z" w:id="197">
        <w:del w:author="JN Marcos" w:date="2015-10-03T15:33:00Z" w:id="198">
          <w:r w:rsidRPr="0033420C" w:rsidDel="0033420C" w:rsidR="0FFC5D35">
            <w:rPr>
              <w:rFonts w:ascii="Segoe UI" w:hAnsi="Segoe UI" w:eastAsia="Segoe UI" w:cs="Segoe UI"/>
              <w:sz w:val="24"/>
              <w:szCs w:val="24"/>
              <w:rPrChange w:author="JN Marcos" w:date="2015-10-03T15:37:00Z" w:id="199">
                <w:rPr/>
              </w:rPrChange>
            </w:rPr>
            <w:delText>º</w:delText>
          </w:r>
        </w:del>
      </w:ins>
      <w:ins w:author="JN Marcos" w:date="2015-10-03T15:32:00Z" w:id="200">
        <w:r w:rsidRPr="0033420C" w:rsidR="001E5F14">
          <w:rPr>
            <w:rFonts w:ascii="Segoe UI" w:hAnsi="Segoe UI" w:eastAsia="Segoe UI" w:cs="Segoe UI"/>
            <w:sz w:val="24"/>
            <w:szCs w:val="24"/>
          </w:rPr>
          <w:t xml:space="preserve"> </w:t>
        </w:r>
      </w:ins>
      <w:ins w:author="Guilherme Melo" w:date="2015-10-03T19:25:00Z" w:id="201">
        <w:r w:rsidRPr="0033420C" w:rsidR="0FFC5D35">
          <w:rPr>
            <w:rFonts w:ascii="Segoe UI" w:hAnsi="Segoe UI" w:eastAsia="Segoe UI" w:cs="Segoe UI"/>
            <w:sz w:val="24"/>
            <w:szCs w:val="24"/>
            <w:rPrChange w:author="JN Marcos" w:date="2015-10-03T15:37:00Z" w:id="202">
              <w:rPr/>
            </w:rPrChange>
          </w:rPr>
          <w:t>VA,</w:t>
        </w:r>
        <w:r w:rsidRPr="0033420C" w:rsidR="6B732C75">
          <w:rPr>
            <w:rFonts w:ascii="Segoe UI" w:hAnsi="Segoe UI" w:eastAsia="Segoe UI" w:cs="Segoe UI"/>
            <w:sz w:val="24"/>
            <w:szCs w:val="24"/>
            <w:rPrChange w:author="JN Marcos" w:date="2015-10-03T15:37:00Z" w:id="203">
              <w:rPr/>
            </w:rPrChange>
          </w:rPr>
          <w:t xml:space="preserve"> </w:t>
        </w:r>
        <w:r w:rsidRPr="0033420C" w:rsidR="0FFC5D35">
          <w:rPr>
            <w:rFonts w:ascii="Segoe UI" w:hAnsi="Segoe UI" w:eastAsia="Segoe UI" w:cs="Segoe UI"/>
            <w:sz w:val="24"/>
            <w:szCs w:val="24"/>
            <w:rPrChange w:author="JN Marcos" w:date="2015-10-03T15:37:00Z" w:id="204">
              <w:rPr/>
            </w:rPrChange>
          </w:rPr>
          <w:t>2</w:t>
        </w:r>
      </w:ins>
      <w:ins w:author="JN Marcos" w:date="2015-10-03T15:34:00Z" w:id="205">
        <w:r w:rsidRPr="0033420C" w:rsidR="0033420C">
          <w:rPr>
            <w:rFonts w:ascii="Segoe UI" w:hAnsi="Segoe UI" w:eastAsia="Segoe UI" w:cs="Segoe UI"/>
            <w:sz w:val="24"/>
            <w:szCs w:val="24"/>
          </w:rPr>
          <w:t>ª</w:t>
        </w:r>
      </w:ins>
      <w:ins w:author="Guilherme Melo" w:date="2015-10-03T19:25:00Z" w:id="206">
        <w:del w:author="JN Marcos" w:date="2015-10-03T15:34:00Z" w:id="207">
          <w:r w:rsidRPr="0033420C" w:rsidDel="0033420C" w:rsidR="0FFC5D35">
            <w:rPr>
              <w:rFonts w:ascii="Segoe UI" w:hAnsi="Segoe UI" w:eastAsia="Segoe UI" w:cs="Segoe UI"/>
              <w:sz w:val="24"/>
              <w:szCs w:val="24"/>
              <w:rPrChange w:author="JN Marcos" w:date="2015-10-03T15:37:00Z" w:id="208">
                <w:rPr/>
              </w:rPrChange>
            </w:rPr>
            <w:delText>º</w:delText>
          </w:r>
        </w:del>
      </w:ins>
      <w:ins w:author="JN Marcos" w:date="2015-10-03T15:32:00Z" w:id="209">
        <w:r w:rsidRPr="0033420C" w:rsidR="001E5F14">
          <w:rPr>
            <w:rFonts w:ascii="Segoe UI" w:hAnsi="Segoe UI" w:eastAsia="Segoe UI" w:cs="Segoe UI"/>
            <w:sz w:val="24"/>
            <w:szCs w:val="24"/>
          </w:rPr>
          <w:t xml:space="preserve"> </w:t>
        </w:r>
      </w:ins>
      <w:ins w:author="Guilherme Melo" w:date="2015-10-03T19:25:00Z" w:id="210">
        <w:r w:rsidRPr="0033420C" w:rsidR="0FFC5D35">
          <w:rPr>
            <w:rFonts w:ascii="Segoe UI" w:hAnsi="Segoe UI" w:eastAsia="Segoe UI" w:cs="Segoe UI"/>
            <w:sz w:val="24"/>
            <w:szCs w:val="24"/>
            <w:rPrChange w:author="JN Marcos" w:date="2015-10-03T15:37:00Z" w:id="211">
              <w:rPr/>
            </w:rPrChange>
          </w:rPr>
          <w:t>VA</w:t>
        </w:r>
      </w:ins>
      <w:ins w:author="Guilherme Melo" w:date="2015-10-03T19:26:00Z" w:id="212">
        <w:r w:rsidRPr="0033420C" w:rsidR="4AC1307B">
          <w:rPr>
            <w:rFonts w:ascii="Segoe UI" w:hAnsi="Segoe UI" w:eastAsia="Segoe UI" w:cs="Segoe UI"/>
            <w:sz w:val="24"/>
            <w:szCs w:val="24"/>
            <w:rPrChange w:author="JN Marcos" w:date="2015-10-03T15:37:00Z" w:id="213">
              <w:rPr/>
            </w:rPrChange>
          </w:rPr>
          <w:t>,</w:t>
        </w:r>
      </w:ins>
      <w:ins w:author="Guilherme Melo" w:date="2015-10-03T19:25:00Z" w:id="214">
        <w:r w:rsidRPr="0033420C" w:rsidR="6B732C75">
          <w:rPr>
            <w:rFonts w:ascii="Segoe UI" w:hAnsi="Segoe UI" w:eastAsia="Segoe UI" w:cs="Segoe UI"/>
            <w:sz w:val="24"/>
            <w:szCs w:val="24"/>
            <w:rPrChange w:author="JN Marcos" w:date="2015-10-03T15:37:00Z" w:id="215">
              <w:rPr/>
            </w:rPrChange>
          </w:rPr>
          <w:t xml:space="preserve"> 3</w:t>
        </w:r>
        <w:del w:author="JN Marcos" w:date="2015-10-03T15:34:00Z" w:id="216">
          <w:r w:rsidRPr="0033420C" w:rsidDel="0033420C" w:rsidR="6B732C75">
            <w:rPr>
              <w:rFonts w:ascii="Segoe UI" w:hAnsi="Segoe UI" w:eastAsia="Segoe UI" w:cs="Segoe UI"/>
              <w:sz w:val="24"/>
              <w:szCs w:val="24"/>
              <w:rPrChange w:author="JN Marcos" w:date="2015-10-03T15:37:00Z" w:id="217">
                <w:rPr/>
              </w:rPrChange>
            </w:rPr>
            <w:delText>º</w:delText>
          </w:r>
        </w:del>
      </w:ins>
      <w:ins w:author="JN Marcos" w:date="2015-10-03T15:34:00Z" w:id="218">
        <w:r w:rsidRPr="0033420C" w:rsidR="0033420C">
          <w:rPr>
            <w:rFonts w:ascii="Segoe UI" w:hAnsi="Segoe UI" w:eastAsia="Segoe UI" w:cs="Segoe UI"/>
            <w:sz w:val="24"/>
            <w:szCs w:val="24"/>
          </w:rPr>
          <w:t>ª</w:t>
        </w:r>
      </w:ins>
      <w:ins w:author="Guilherme Melo" w:date="2015-10-03T19:25:00Z" w:id="219">
        <w:r w:rsidRPr="0033420C" w:rsidR="6B732C75">
          <w:rPr>
            <w:rFonts w:ascii="Segoe UI" w:hAnsi="Segoe UI" w:eastAsia="Segoe UI" w:cs="Segoe UI"/>
            <w:sz w:val="24"/>
            <w:szCs w:val="24"/>
            <w:rPrChange w:author="JN Marcos" w:date="2015-10-03T15:37:00Z" w:id="220">
              <w:rPr/>
            </w:rPrChange>
          </w:rPr>
          <w:t xml:space="preserve"> VA</w:t>
        </w:r>
      </w:ins>
      <w:ins w:author="JN Marcos" w:date="2015-10-03T22:17:00Z" w:id="221">
        <w:r w:rsidRPr="0033420C" w:rsidR="755B86CB">
          <w:rPr>
            <w:rFonts w:ascii="Segoe UI" w:hAnsi="Segoe UI" w:eastAsia="Segoe UI" w:cs="Segoe UI"/>
            <w:sz w:val="24"/>
            <w:szCs w:val="24"/>
            <w:rPrChange w:author="JN Marcos" w:date="2015-10-03T15:37:00Z" w:id="222">
              <w:rPr/>
            </w:rPrChange>
          </w:rPr>
          <w:t>,</w:t>
        </w:r>
      </w:ins>
      <w:ins w:author="Guilherme Melo" w:date="2015-10-03T19:26:00Z" w:id="223">
        <w:del w:author="JN Marcos" w:date="2015-10-03T22:17:00Z" w:id="224">
          <w:r w:rsidRPr="0033420C" w:rsidDel="755B86CB" w:rsidR="4AC1307B">
            <w:rPr>
              <w:rFonts w:ascii="Segoe UI" w:hAnsi="Segoe UI" w:eastAsia="Segoe UI" w:cs="Segoe UI"/>
              <w:sz w:val="24"/>
              <w:szCs w:val="24"/>
              <w:rPrChange w:author="JN Marcos" w:date="2015-10-03T15:37:00Z" w:id="225">
                <w:rPr/>
              </w:rPrChange>
            </w:rPr>
            <w:delText>e</w:delText>
          </w:r>
        </w:del>
      </w:ins>
      <w:ins w:author="Guilherme Melo" w:date="2015-10-03T17:59:00Z" w:id="226">
        <w:r w:rsidR="000A71EF">
          <w:rPr>
            <w:rFonts w:ascii="Segoe UI" w:hAnsi="Segoe UI" w:eastAsia="Segoe UI" w:cs="Segoe UI"/>
            <w:sz w:val="24"/>
            <w:szCs w:val="24"/>
          </w:rPr>
          <w:t xml:space="preserve"> </w:t>
        </w:r>
      </w:ins>
      <w:ins w:author="Guilherme Melo" w:date="2015-10-03T22:17:00Z" w:id="227">
        <w:r w:rsidRPr="0033420C" w:rsidR="39EA9C17">
          <w:rPr>
            <w:rFonts w:ascii="Segoe UI" w:hAnsi="Segoe UI" w:eastAsia="Segoe UI" w:cs="Segoe UI"/>
            <w:sz w:val="24"/>
            <w:szCs w:val="24"/>
            <w:rPrChange w:author="JN Marcos" w:date="2015-10-03T15:37:00Z" w:id="228">
              <w:rPr/>
            </w:rPrChange>
          </w:rPr>
          <w:t>prova final e situação do aluno</w:t>
        </w:r>
      </w:ins>
      <w:ins w:author="Guilherme Melo" w:date="2015-10-03T18:15:00Z" w:id="229">
        <w:r w:rsidR="00BA541E">
          <w:rPr>
            <w:rFonts w:ascii="Segoe UI" w:hAnsi="Segoe UI" w:eastAsia="Segoe UI" w:cs="Segoe UI"/>
            <w:sz w:val="24"/>
            <w:szCs w:val="24"/>
          </w:rPr>
          <w:t xml:space="preserve"> </w:t>
        </w:r>
      </w:ins>
      <w:ins w:author="Guilherme Melo" w:date="2015-10-03T22:17:00Z" w:id="230">
        <w:r w:rsidRPr="0033420C" w:rsidR="39EA9C17">
          <w:rPr>
            <w:rFonts w:ascii="Segoe UI" w:hAnsi="Segoe UI" w:eastAsia="Segoe UI" w:cs="Segoe UI"/>
            <w:sz w:val="24"/>
            <w:szCs w:val="24"/>
            <w:rPrChange w:author="JN Marcos" w:date="2015-10-03T15:37:00Z" w:id="231">
              <w:rPr/>
            </w:rPrChange>
          </w:rPr>
          <w:t>(a</w:t>
        </w:r>
      </w:ins>
      <w:ins w:author="Guilherme Melo" w:date="2015-10-03T22:18:00Z" w:id="232">
        <w:r w:rsidRPr="0033420C" w:rsidR="4F5B7901">
          <w:rPr>
            <w:rFonts w:ascii="Segoe UI" w:hAnsi="Segoe UI" w:eastAsia="Segoe UI" w:cs="Segoe UI"/>
            <w:sz w:val="24"/>
            <w:szCs w:val="24"/>
            <w:rPrChange w:author="JN Marcos" w:date="2015-10-03T15:37:00Z" w:id="233">
              <w:rPr/>
            </w:rPrChange>
          </w:rPr>
          <w:t>provado ou reprovado</w:t>
        </w:r>
      </w:ins>
      <w:ins w:author="Guilherme Melo" w:date="2015-10-03T22:17:00Z" w:id="234">
        <w:r w:rsidRPr="0033420C" w:rsidR="39EA9C17">
          <w:rPr>
            <w:rFonts w:ascii="Segoe UI" w:hAnsi="Segoe UI" w:eastAsia="Segoe UI" w:cs="Segoe UI"/>
            <w:sz w:val="24"/>
            <w:szCs w:val="24"/>
            <w:rPrChange w:author="JN Marcos" w:date="2015-10-03T15:37:00Z" w:id="235">
              <w:rPr/>
            </w:rPrChange>
          </w:rPr>
          <w:t>)</w:t>
        </w:r>
      </w:ins>
      <w:ins w:author="JN Marcos" w:date="2015-10-03T15:33:00Z" w:id="236">
        <w:r w:rsidRPr="0033420C" w:rsidR="0033420C">
          <w:rPr>
            <w:rFonts w:ascii="Segoe UI" w:hAnsi="Segoe UI" w:eastAsia="Segoe UI" w:cs="Segoe UI"/>
            <w:sz w:val="24"/>
            <w:szCs w:val="24"/>
          </w:rPr>
          <w:t xml:space="preserve">. </w:t>
        </w:r>
      </w:ins>
      <w:ins w:author="Guilherme Melo" w:date="2015-10-03T19:27:00Z" w:id="237">
        <w:r w:rsidRPr="0033420C" w:rsidR="078D49C5">
          <w:rPr>
            <w:rFonts w:ascii="Segoe UI" w:hAnsi="Segoe UI" w:eastAsia="Segoe UI" w:cs="Segoe UI"/>
            <w:sz w:val="24"/>
            <w:szCs w:val="24"/>
            <w:rPrChange w:author="JN Marcos" w:date="2015-10-03T15:37:00Z" w:id="238">
              <w:rPr/>
            </w:rPrChange>
          </w:rPr>
          <w:t xml:space="preserve"> </w:t>
        </w:r>
        <w:del w:author="JN Marcos" w:date="2015-10-03T15:34:00Z" w:id="239">
          <w:r w:rsidRPr="0033420C" w:rsidDel="0033420C" w:rsidR="078D49C5">
            <w:rPr>
              <w:rFonts w:ascii="Segoe UI" w:hAnsi="Segoe UI" w:eastAsia="Segoe UI" w:cs="Segoe UI"/>
              <w:sz w:val="24"/>
              <w:szCs w:val="24"/>
              <w:rPrChange w:author="JN Marcos" w:date="2015-10-03T15:37:00Z" w:id="240">
                <w:rPr/>
              </w:rPrChange>
            </w:rPr>
            <w:delText xml:space="preserve">e a situação do </w:delText>
          </w:r>
          <w:r w:rsidRPr="0033420C" w:rsidDel="0033420C" w:rsidR="309231DD">
            <w:rPr>
              <w:rFonts w:ascii="Segoe UI" w:hAnsi="Segoe UI" w:eastAsia="Segoe UI" w:cs="Segoe UI"/>
              <w:sz w:val="24"/>
              <w:szCs w:val="24"/>
              <w:rPrChange w:author="JN Marcos" w:date="2015-10-03T15:37:00Z" w:id="241">
                <w:rPr/>
              </w:rPrChange>
            </w:rPr>
            <w:delText>aluno (aprovado ou reprovado).</w:delText>
          </w:r>
        </w:del>
      </w:ins>
      <w:ins w:author="Guilherme Melo" w:date="2015-10-03T19:29:00Z" w:id="242">
        <w:del w:author="JN Marcos" w:date="2015-10-03T15:34:00Z" w:id="243">
          <w:r w:rsidRPr="0033420C" w:rsidDel="0033420C" w:rsidR="01EDFF58">
            <w:rPr>
              <w:rFonts w:ascii="Segoe UI" w:hAnsi="Segoe UI" w:eastAsia="Segoe UI" w:cs="Segoe UI"/>
              <w:sz w:val="24"/>
              <w:szCs w:val="24"/>
              <w:rPrChange w:author="JN Marcos" w:date="2015-10-03T15:37:00Z" w:id="244">
                <w:rPr/>
              </w:rPrChange>
            </w:rPr>
            <w:delText xml:space="preserve"> </w:delText>
          </w:r>
        </w:del>
      </w:ins>
      <w:ins w:author="Guilherme Melo" w:date="2015-10-03T19:21:00Z" w:id="245">
        <w:r w:rsidRPr="0033420C" w:rsidR="7CCD2872">
          <w:rPr>
            <w:rFonts w:ascii="Segoe UI" w:hAnsi="Segoe UI" w:eastAsia="Segoe UI" w:cs="Segoe UI"/>
            <w:sz w:val="24"/>
            <w:szCs w:val="24"/>
            <w:rPrChange w:author="JN Marcos" w:date="2015-10-03T15:37:00Z" w:id="246">
              <w:rPr/>
            </w:rPrChange>
          </w:rPr>
          <w:t>Para conseguir aprovação na disciplina, o aluno deve ter uma média igual ou superior a 7 (sete)</w:t>
        </w:r>
      </w:ins>
      <w:ins w:author="JN Marcos" w:date="2015-10-03T15:33:00Z" w:id="247">
        <w:r w:rsidRPr="0033420C" w:rsidR="0033420C">
          <w:rPr>
            <w:rFonts w:ascii="Segoe UI" w:hAnsi="Segoe UI" w:eastAsia="Segoe UI" w:cs="Segoe UI"/>
            <w:sz w:val="24"/>
            <w:szCs w:val="24"/>
          </w:rPr>
          <w:t xml:space="preserve"> na oferta da disciplina</w:t>
        </w:r>
      </w:ins>
      <w:ins w:author="Guilherme Melo" w:date="2015-10-03T19:21:00Z" w:id="248">
        <w:r w:rsidRPr="0033420C" w:rsidR="7CCD2872">
          <w:rPr>
            <w:rFonts w:ascii="Segoe UI" w:hAnsi="Segoe UI" w:eastAsia="Segoe UI" w:cs="Segoe UI"/>
            <w:sz w:val="24"/>
            <w:szCs w:val="24"/>
            <w:rPrChange w:author="JN Marcos" w:date="2015-10-03T15:37:00Z" w:id="249">
              <w:rPr/>
            </w:rPrChange>
          </w:rPr>
          <w:t>.</w:t>
        </w:r>
      </w:ins>
      <w:ins w:author="JN Marcos" w:date="2015-10-03T15:36:00Z" w:id="250">
        <w:r w:rsidRPr="0033420C" w:rsidR="0033420C">
          <w:rPr>
            <w:rFonts w:ascii="Segoe UI" w:hAnsi="Segoe UI" w:eastAsia="Segoe UI" w:cs="Segoe UI"/>
            <w:sz w:val="24"/>
            <w:szCs w:val="24"/>
          </w:rPr>
          <w:t xml:space="preserve"> Conseguindo até o término da oferta da disciplina </w:t>
        </w:r>
      </w:ins>
      <w:ins w:author="JN Marcos" w:date="2015-10-03T15:37:00Z" w:id="251">
        <w:r w:rsidRPr="0033420C" w:rsidR="0033420C">
          <w:rPr>
            <w:rFonts w:ascii="Segoe UI" w:hAnsi="Segoe UI" w:eastAsia="Segoe UI" w:cs="Segoe UI"/>
            <w:sz w:val="24"/>
            <w:szCs w:val="24"/>
          </w:rPr>
          <w:t xml:space="preserve">igual ou acima da média, </w:t>
        </w:r>
      </w:ins>
      <w:ins w:author="JN Marcos" w:date="2015-10-03T15:36:00Z" w:id="252">
        <w:r w:rsidRPr="0033420C" w:rsidR="0033420C">
          <w:rPr>
            <w:rFonts w:ascii="Segoe UI" w:hAnsi="Segoe UI" w:eastAsia="Segoe UI" w:cs="Segoe UI"/>
            <w:sz w:val="24"/>
            <w:szCs w:val="24"/>
          </w:rPr>
          <w:t>a situação do aluno naquela disciplina é tida como aprovada. Senão, ele é reprovado.</w:t>
        </w:r>
      </w:ins>
      <w:ins w:author="Guilherme Melo" w:date="2015-10-03T19:21:00Z" w:id="253">
        <w:r w:rsidRPr="0033420C" w:rsidR="7CCD2872">
          <w:rPr>
            <w:rFonts w:ascii="Segoe UI" w:hAnsi="Segoe UI" w:eastAsia="Segoe UI" w:cs="Segoe UI"/>
            <w:sz w:val="24"/>
            <w:szCs w:val="24"/>
            <w:rPrChange w:author="JN Marcos" w:date="2015-10-03T15:37:00Z" w:id="254">
              <w:rPr/>
            </w:rPrChange>
          </w:rPr>
          <w:t xml:space="preserve"> A média é calculada da seguinte forma: </w:t>
        </w:r>
        <w:r w:rsidRPr="0033420C" w:rsidR="7CCD2872">
          <w:rPr>
            <w:rFonts w:ascii="Segoe UI" w:hAnsi="Segoe UI" w:eastAsia="Segoe UI" w:cs="Segoe UI"/>
            <w:sz w:val="24"/>
            <w:szCs w:val="24"/>
            <w:lang w:eastAsia="pt-BR"/>
            <w:rPrChange w:author="JN Marcos" w:date="2015-10-03T15:37:00Z" w:id="255">
              <w:rPr/>
            </w:rPrChange>
          </w:rPr>
          <w:t xml:space="preserve">(VA1ª Maior Nota + VA 2ª Maior Nota) / 2. </w:t>
        </w:r>
        <w:r w:rsidRPr="0033420C" w:rsidR="7CCD2872">
          <w:rPr>
            <w:rFonts w:ascii="Segoe UI" w:hAnsi="Segoe UI" w:eastAsia="Segoe UI" w:cs="Segoe UI"/>
            <w:sz w:val="24"/>
            <w:szCs w:val="24"/>
            <w:rPrChange w:author="JN Marcos" w:date="2015-10-03T15:37:00Z" w:id="256">
              <w:rPr/>
            </w:rPrChange>
          </w:rPr>
          <w:t xml:space="preserve"> Se não obtiver média suficiente para sua aprovação até a 3ª VA, a sua média final é calculada a seguir: (Média aritmética das duas maiores notas (1ª VA, 2ª VA e 3ª VA) + Nota da prova final) /2.</w:t>
        </w:r>
      </w:ins>
      <w:ins w:author="JN Marcos" w:date="2015-10-03T15:34:00Z" w:id="257">
        <w:r w:rsidRPr="0033420C" w:rsidR="0033420C">
          <w:rPr>
            <w:rFonts w:ascii="Segoe UI" w:hAnsi="Segoe UI" w:eastAsia="Segoe UI" w:cs="Segoe UI"/>
            <w:sz w:val="24"/>
            <w:szCs w:val="24"/>
          </w:rPr>
          <w:t xml:space="preserve"> </w:t>
        </w:r>
      </w:ins>
    </w:p>
    <w:p w:rsidRPr="0033420C" w:rsidR="00414F16" w:rsidRDefault="00414F16" w14:paraId="6BB34011" w14:textId="6F02A99C" w14:noSpellErr="1">
      <w:pPr>
        <w:pStyle w:val="PargrafodaLista"/>
        <w:spacing w:line="240" w:lineRule="auto"/>
        <w:rPr>
          <w:rFonts w:ascii="Arial" w:hAnsi="Arial" w:cs="Arial"/>
          <w:sz w:val="24"/>
          <w:szCs w:val="24"/>
        </w:rPr>
      </w:pPr>
    </w:p>
    <w:p w:rsidRPr="00F0500C" w:rsidR="00414F16" w:rsidP="00414F16" w:rsidRDefault="00414F16" w14:paraId="3FC936D4" w14:textId="77777777">
      <w:pPr>
        <w:pStyle w:val="PargrafodaLista"/>
        <w:spacing w:line="240" w:lineRule="auto"/>
        <w:jc w:val="both"/>
        <w:rPr>
          <w:rFonts w:ascii="Arial" w:hAnsi="Arial" w:cs="Arial"/>
          <w:sz w:val="24"/>
          <w:szCs w:val="24"/>
        </w:rPr>
      </w:pPr>
    </w:p>
    <w:p w:rsidRPr="00F0500C" w:rsidR="22CB90F4" w:rsidP="7AA55BCA" w:rsidRDefault="1CBA9C19" w14:paraId="05E7A9DB" w14:textId="1F1308ED" w14:noSpellErr="1">
      <w:pPr>
        <w:pStyle w:val="PargrafodaLista"/>
        <w:numPr>
          <w:ilvl w:val="0"/>
          <w:numId w:val="10"/>
        </w:numPr>
        <w:spacing w:line="240" w:lineRule="auto"/>
        <w:jc w:val="both"/>
        <w:rPr>
          <w:rFonts w:ascii="Segoe UI" w:hAnsi="Segoe UI" w:eastAsia="Segoe UI" w:cs="Segoe UI"/>
          <w:sz w:val="24"/>
          <w:szCs w:val="24"/>
        </w:rPr>
      </w:pPr>
      <w:r w:rsidRPr="7AA55BCA">
        <w:rPr>
          <w:rFonts w:ascii="Segoe UI" w:hAnsi="Segoe UI" w:eastAsia="Segoe UI" w:cs="Segoe UI"/>
          <w:sz w:val="24"/>
          <w:szCs w:val="24"/>
          <w:rPrChange w:author="JN Marcos" w:date="2015-10-03T21:11:00Z" w:id="258">
            <w:rPr>
              <w:rFonts w:ascii="Arial" w:hAnsi="Arial" w:cs="Arial"/>
              <w:sz w:val="24"/>
              <w:szCs w:val="24"/>
            </w:rPr>
          </w:rPrChange>
        </w:rPr>
        <w:t xml:space="preserve">Um curso tem como atributos: nome, código, grade curricular e </w:t>
      </w:r>
      <w:del w:author="Guilherme Melo" w:date="2015-10-02T23:10:00Z" w:id="259">
        <w:r w:rsidRPr="21968F3D" w:rsidDel="3096E0CC">
          <w:rPr>
            <w:rFonts w:ascii="Arial" w:hAnsi="Arial" w:eastAsia="Arial" w:cs="Arial"/>
            <w:sz w:val="24"/>
            <w:szCs w:val="24"/>
            <w:rPrChange w:author="Guilherme Melo" w:date="2015-10-02T23:09:00Z" w:id="260">
              <w:rPr>
                <w:rFonts w:ascii="Arial" w:hAnsi="Arial" w:cs="Arial"/>
                <w:sz w:val="24"/>
                <w:szCs w:val="24"/>
              </w:rPr>
            </w:rPrChange>
          </w:rPr>
          <w:delText xml:space="preserve">quantidade </w:delText>
        </w:r>
      </w:del>
      <w:ins w:author="Guilherme Melo" w:date="2015-10-02T23:10:00Z" w:id="261">
        <w:r w:rsidRPr="7AA55BCA" w:rsidR="3096E0CC">
          <w:rPr>
            <w:rFonts w:ascii="Segoe UI" w:hAnsi="Segoe UI" w:eastAsia="Segoe UI" w:cs="Segoe UI"/>
            <w:sz w:val="24"/>
            <w:szCs w:val="24"/>
            <w:rPrChange w:author="JN Marcos" w:date="2015-10-03T21:11:00Z" w:id="262">
              <w:rPr/>
            </w:rPrChange>
          </w:rPr>
          <w:t xml:space="preserve">quantidade </w:t>
        </w:r>
      </w:ins>
      <w:r w:rsidRPr="7AA55BCA">
        <w:rPr>
          <w:rFonts w:ascii="Segoe UI" w:hAnsi="Segoe UI" w:eastAsia="Segoe UI" w:cs="Segoe UI"/>
          <w:sz w:val="24"/>
          <w:szCs w:val="24"/>
          <w:rPrChange w:author="JN Marcos" w:date="2015-10-03T21:11:00Z" w:id="263">
            <w:rPr>
              <w:rFonts w:ascii="Arial" w:hAnsi="Arial" w:cs="Arial"/>
              <w:sz w:val="24"/>
              <w:szCs w:val="24"/>
            </w:rPr>
          </w:rPrChange>
        </w:rPr>
        <w:t>de alunos</w:t>
      </w:r>
      <w:ins w:author="Guilherme Melo" w:date="2015-10-02T23:09:00Z" w:id="264">
        <w:r w:rsidRPr="7AA55BCA" w:rsidR="4C55E893">
          <w:rPr>
            <w:rFonts w:ascii="Segoe UI" w:hAnsi="Segoe UI" w:eastAsia="Segoe UI" w:cs="Segoe UI"/>
            <w:sz w:val="24"/>
            <w:szCs w:val="24"/>
            <w:rPrChange w:author="JN Marcos" w:date="2015-10-03T21:11:00Z" w:id="265">
              <w:rPr>
                <w:rFonts w:ascii="Arial" w:hAnsi="Arial" w:cs="Arial"/>
                <w:sz w:val="24"/>
                <w:szCs w:val="24"/>
              </w:rPr>
            </w:rPrChange>
          </w:rPr>
          <w:t xml:space="preserve"> matriculado no curso em</w:t>
        </w:r>
        <w:r w:rsidRPr="7AA55BCA" w:rsidR="21968F3D">
          <w:rPr>
            <w:rFonts w:ascii="Segoe UI" w:hAnsi="Segoe UI" w:eastAsia="Segoe UI" w:cs="Segoe UI"/>
            <w:sz w:val="24"/>
            <w:szCs w:val="24"/>
            <w:rPrChange w:author="JN Marcos" w:date="2015-10-03T21:11:00Z" w:id="266">
              <w:rPr>
                <w:rFonts w:ascii="Arial" w:hAnsi="Arial" w:cs="Arial"/>
                <w:sz w:val="24"/>
                <w:szCs w:val="24"/>
              </w:rPr>
            </w:rPrChange>
          </w:rPr>
          <w:t xml:space="preserve"> todos os </w:t>
        </w:r>
        <w:r w:rsidRPr="7AA55BCA" w:rsidR="4C55E893">
          <w:rPr>
            <w:rFonts w:ascii="Segoe UI" w:hAnsi="Segoe UI" w:eastAsia="Segoe UI" w:cs="Segoe UI"/>
            <w:sz w:val="24"/>
            <w:szCs w:val="24"/>
            <w:rPrChange w:author="JN Marcos" w:date="2015-10-03T21:11:00Z" w:id="267">
              <w:rPr>
                <w:rFonts w:ascii="Arial" w:hAnsi="Arial" w:cs="Arial"/>
                <w:sz w:val="24"/>
                <w:szCs w:val="24"/>
              </w:rPr>
            </w:rPrChange>
          </w:rPr>
          <w:t>semestres</w:t>
        </w:r>
      </w:ins>
      <w:ins w:author="JN Marcos" w:date="2015-10-03T22:16:00Z" w:id="268">
        <w:r w:rsidRPr="7AA55BCA" w:rsidR="638AF0C8">
          <w:rPr>
            <w:rFonts w:ascii="Segoe UI" w:hAnsi="Segoe UI" w:eastAsia="Segoe UI" w:cs="Segoe UI"/>
            <w:sz w:val="24"/>
            <w:szCs w:val="24"/>
            <w:rPrChange w:author="JN Marcos" w:date="2015-10-03T21:11:00Z" w:id="269">
              <w:rPr>
                <w:rFonts w:ascii="Arial" w:hAnsi="Arial" w:cs="Arial"/>
                <w:sz w:val="24"/>
                <w:szCs w:val="24"/>
              </w:rPr>
            </w:rPrChange>
          </w:rPr>
          <w:t>. N</w:t>
        </w:r>
      </w:ins>
      <w:del w:author="JN Marcos" w:date="2015-10-03T22:16:00Z" w:id="270">
        <w:r w:rsidRPr="7AA55BCA" w:rsidDel="638AF0C8">
          <w:rPr>
            <w:rFonts w:ascii="Segoe UI" w:hAnsi="Segoe UI" w:eastAsia="Segoe UI" w:cs="Segoe UI"/>
            <w:sz w:val="24"/>
            <w:szCs w:val="24"/>
            <w:rPrChange w:author="JN Marcos" w:date="2015-10-03T21:11:00Z" w:id="271">
              <w:rPr>
                <w:rFonts w:ascii="Arial" w:hAnsi="Arial" w:cs="Arial"/>
                <w:sz w:val="24"/>
                <w:szCs w:val="24"/>
              </w:rPr>
            </w:rPrChange>
          </w:rPr>
          <w:delText>, n</w:delText>
        </w:r>
      </w:del>
      <w:r w:rsidRPr="7AA55BCA">
        <w:rPr>
          <w:rFonts w:ascii="Segoe UI" w:hAnsi="Segoe UI" w:eastAsia="Segoe UI" w:cs="Segoe UI"/>
          <w:sz w:val="24"/>
          <w:szCs w:val="24"/>
          <w:rPrChange w:author="JN Marcos" w:date="2015-10-03T21:11:00Z" w:id="272">
            <w:rPr>
              <w:rFonts w:ascii="Arial" w:hAnsi="Arial" w:cs="Arial"/>
              <w:sz w:val="24"/>
              <w:szCs w:val="24"/>
            </w:rPr>
          </w:rPrChange>
        </w:rPr>
        <w:t xml:space="preserve">a universidade existem vários cursos disponíveis. </w:t>
      </w:r>
    </w:p>
    <w:p w:rsidRPr="00F0500C" w:rsidR="00414F16" w:rsidP="00414F16" w:rsidRDefault="00414F16" w14:paraId="24372110" w14:textId="77777777">
      <w:pPr>
        <w:pStyle w:val="PargrafodaLista"/>
        <w:spacing w:line="240" w:lineRule="auto"/>
        <w:jc w:val="both"/>
        <w:rPr>
          <w:rFonts w:ascii="Arial" w:hAnsi="Arial" w:cs="Arial"/>
          <w:sz w:val="24"/>
          <w:szCs w:val="24"/>
        </w:rPr>
      </w:pPr>
    </w:p>
    <w:p w:rsidRPr="00F0500C" w:rsidR="3EF2DD18" w:rsidDel="78041E60" w:rsidRDefault="22CB90F4" w14:paraId="159F05D6" w14:textId="1940EA44">
      <w:pPr>
        <w:pStyle w:val="PargrafodaLista"/>
        <w:numPr>
          <w:ilvl w:val="0"/>
          <w:numId w:val="10"/>
        </w:numPr>
        <w:spacing w:line="240" w:lineRule="auto"/>
        <w:jc w:val="both"/>
        <w:rPr>
          <w:ins w:author="Guilherme Melo" w:date="2015-10-03T18:55:00Z" w:id="273"/>
          <w:del w:author="Guilherme Melo" w:date="2015-10-03T19:03:00Z" w:id="274"/>
          <w:rFonts w:ascii="Arial" w:hAnsi="Arial" w:eastAsia="Arial" w:cs="Arial"/>
          <w:sz w:val="24"/>
          <w:szCs w:val="24"/>
        </w:rPr>
        <w:pPrChange w:author="Guilherme Melo" w:date="2015-10-02T23:09:00Z" w:id="275">
          <w:pPr>
            <w:pStyle w:val="PargrafodaLista"/>
            <w:numPr>
              <w:numId w:val="10"/>
            </w:numPr>
            <w:ind w:hanging="360"/>
            <w:jc w:val="both"/>
          </w:pPr>
        </w:pPrChange>
      </w:pPr>
      <w:r w:rsidRPr="7AA55BCA">
        <w:rPr>
          <w:rFonts w:ascii="Segoe UI" w:hAnsi="Segoe UI" w:eastAsia="Segoe UI" w:cs="Segoe UI"/>
          <w:sz w:val="24"/>
          <w:szCs w:val="24"/>
          <w:rPrChange w:author="JN Marcos" w:date="2015-10-03T21:11:00Z" w:id="276">
            <w:rPr>
              <w:rFonts w:ascii="Arial" w:hAnsi="Arial" w:cs="Arial"/>
              <w:sz w:val="24"/>
              <w:szCs w:val="24"/>
            </w:rPr>
          </w:rPrChange>
        </w:rPr>
        <w:t>Uma disciplina possu</w:t>
      </w:r>
      <w:ins w:author="Guilherme Melo" w:date="2015-10-03T21:54:00Z" w:id="277">
        <w:r w:rsidRPr="7AA55BCA" w:rsidR="3815A831">
          <w:rPr>
            <w:rFonts w:ascii="Segoe UI" w:hAnsi="Segoe UI" w:eastAsia="Segoe UI" w:cs="Segoe UI"/>
            <w:sz w:val="24"/>
            <w:szCs w:val="24"/>
            <w:rPrChange w:author="JN Marcos" w:date="2015-10-03T21:11:00Z" w:id="278">
              <w:rPr>
                <w:rFonts w:ascii="Arial" w:hAnsi="Arial" w:cs="Arial"/>
                <w:sz w:val="24"/>
                <w:szCs w:val="24"/>
              </w:rPr>
            </w:rPrChange>
          </w:rPr>
          <w:t>i</w:t>
        </w:r>
      </w:ins>
      <w:del w:author="Guilherme Melo" w:date="2015-10-03T21:54:00Z" w:id="279">
        <w:r w:rsidRPr="7AA55BCA" w:rsidDel="3815A831">
          <w:rPr>
            <w:rFonts w:ascii="Segoe UI" w:hAnsi="Segoe UI" w:eastAsia="Segoe UI" w:cs="Segoe UI"/>
            <w:sz w:val="24"/>
            <w:szCs w:val="24"/>
            <w:rPrChange w:author="JN Marcos" w:date="2015-10-03T21:11:00Z" w:id="280">
              <w:rPr>
                <w:rFonts w:ascii="Arial" w:hAnsi="Arial" w:cs="Arial"/>
                <w:sz w:val="24"/>
                <w:szCs w:val="24"/>
              </w:rPr>
            </w:rPrChange>
          </w:rPr>
          <w:delText>i</w:delText>
        </w:r>
      </w:del>
      <w:del w:author="JN Marcos" w:date="2015-10-03T15:58:00Z" w:id="281">
        <w:r w:rsidRPr="7AA55BCA" w:rsidDel="004967E3">
          <w:rPr>
            <w:rFonts w:ascii="Segoe UI" w:hAnsi="Segoe UI" w:eastAsia="Segoe UI" w:cs="Segoe UI"/>
            <w:sz w:val="24"/>
            <w:szCs w:val="24"/>
            <w:rPrChange w:author="JN Marcos" w:date="2015-10-03T21:11:00Z" w:id="282">
              <w:rPr>
                <w:rFonts w:ascii="Arial" w:hAnsi="Arial" w:cs="Arial"/>
                <w:sz w:val="24"/>
                <w:szCs w:val="24"/>
              </w:rPr>
            </w:rPrChange>
          </w:rPr>
          <w:delText xml:space="preserve"> </w:delText>
        </w:r>
      </w:del>
      <w:ins w:author="Guilherme Melo" w:date="2015-10-03T21:54:00Z" w:id="283">
        <w:r w:rsidRPr="7AA55BCA" w:rsidR="3815A831">
          <w:rPr>
            <w:rFonts w:ascii="Segoe UI" w:hAnsi="Segoe UI" w:eastAsia="Segoe UI" w:cs="Segoe UI"/>
            <w:sz w:val="24"/>
            <w:szCs w:val="24"/>
            <w:rPrChange w:author="JN Marcos" w:date="2015-10-03T21:11:00Z" w:id="284">
              <w:rPr>
                <w:rFonts w:ascii="Arial" w:hAnsi="Arial" w:cs="Arial"/>
                <w:sz w:val="24"/>
                <w:szCs w:val="24"/>
              </w:rPr>
            </w:rPrChange>
          </w:rPr>
          <w:t>:</w:t>
        </w:r>
        <w:r w:rsidRPr="7AA55BCA">
          <w:rPr>
            <w:rFonts w:ascii="Segoe UI" w:hAnsi="Segoe UI" w:eastAsia="Segoe UI" w:cs="Segoe UI"/>
            <w:sz w:val="24"/>
            <w:szCs w:val="24"/>
            <w:rPrChange w:author="JN Marcos" w:date="2015-10-03T21:11:00Z" w:id="285">
              <w:rPr>
                <w:rFonts w:ascii="Arial" w:hAnsi="Arial" w:cs="Arial"/>
                <w:sz w:val="24"/>
                <w:szCs w:val="24"/>
              </w:rPr>
            </w:rPrChange>
          </w:rPr>
          <w:t xml:space="preserve"> </w:t>
        </w:r>
      </w:ins>
      <w:del w:author="Guilherme Melo" w:date="2015-10-03T21:54:00Z" w:id="286">
        <w:r w:rsidRPr="7AA55BCA">
          <w:rPr>
            <w:rFonts w:ascii="Segoe UI" w:hAnsi="Segoe UI" w:eastAsia="Segoe UI" w:cs="Segoe UI"/>
            <w:sz w:val="24"/>
            <w:szCs w:val="24"/>
            <w:rPrChange w:author="JN Marcos" w:date="2015-10-03T21:11:00Z" w:id="287">
              <w:rPr>
                <w:rFonts w:ascii="Arial" w:hAnsi="Arial" w:cs="Arial"/>
                <w:sz w:val="24"/>
                <w:szCs w:val="24"/>
              </w:rPr>
            </w:rPrChange>
          </w:rPr>
          <w:delText xml:space="preserve">como atributos: </w:delText>
        </w:r>
      </w:del>
      <w:r w:rsidRPr="7AA55BCA">
        <w:rPr>
          <w:rFonts w:ascii="Segoe UI" w:hAnsi="Segoe UI" w:eastAsia="Segoe UI" w:cs="Segoe UI"/>
          <w:sz w:val="24"/>
          <w:szCs w:val="24"/>
          <w:rPrChange w:author="JN Marcos" w:date="2015-10-03T21:11:00Z" w:id="288">
            <w:rPr>
              <w:rFonts w:ascii="Arial" w:hAnsi="Arial" w:cs="Arial"/>
              <w:sz w:val="24"/>
              <w:szCs w:val="24"/>
            </w:rPr>
          </w:rPrChange>
        </w:rPr>
        <w:t>código, nome</w:t>
      </w:r>
      <w:ins w:author="Guilherme Melo" w:date="2015-10-03T19:17:00Z" w:id="289">
        <w:r w:rsidRPr="7AA55BCA" w:rsidR="40CA54A0">
          <w:rPr>
            <w:rFonts w:ascii="Segoe UI" w:hAnsi="Segoe UI" w:eastAsia="Segoe UI" w:cs="Segoe UI"/>
            <w:sz w:val="24"/>
            <w:szCs w:val="24"/>
            <w:rPrChange w:author="JN Marcos" w:date="2015-10-03T21:11:00Z" w:id="290">
              <w:rPr>
                <w:rFonts w:ascii="Arial" w:hAnsi="Arial" w:cs="Arial"/>
                <w:sz w:val="24"/>
                <w:szCs w:val="24"/>
              </w:rPr>
            </w:rPrChange>
          </w:rPr>
          <w:t xml:space="preserve">, </w:t>
        </w:r>
        <w:r w:rsidRPr="7AA55BCA" w:rsidR="06728930">
          <w:rPr>
            <w:rFonts w:ascii="Segoe UI" w:hAnsi="Segoe UI" w:eastAsia="Segoe UI" w:cs="Segoe UI"/>
            <w:sz w:val="24"/>
            <w:szCs w:val="24"/>
            <w:rPrChange w:author="JN Marcos" w:date="2015-10-03T21:11:00Z" w:id="291">
              <w:rPr>
                <w:rFonts w:ascii="Arial" w:hAnsi="Arial" w:cs="Arial"/>
                <w:sz w:val="24"/>
                <w:szCs w:val="24"/>
              </w:rPr>
            </w:rPrChange>
          </w:rPr>
          <w:t>tipo</w:t>
        </w:r>
      </w:ins>
      <w:ins w:author="JN Marcos" w:date="2015-10-03T15:29:00Z" w:id="292">
        <w:r w:rsidR="002E2AA4">
          <w:rPr>
            <w:rFonts w:ascii="Segoe UI" w:hAnsi="Segoe UI" w:eastAsia="Segoe UI" w:cs="Segoe UI"/>
            <w:sz w:val="24"/>
            <w:szCs w:val="24"/>
          </w:rPr>
          <w:t xml:space="preserve"> </w:t>
        </w:r>
      </w:ins>
      <w:ins w:author="Guilherme Melo" w:date="2015-10-03T19:17:00Z" w:id="293">
        <w:r w:rsidRPr="7AA55BCA" w:rsidR="06728930">
          <w:rPr>
            <w:rFonts w:ascii="Segoe UI" w:hAnsi="Segoe UI" w:eastAsia="Segoe UI" w:cs="Segoe UI"/>
            <w:sz w:val="24"/>
            <w:szCs w:val="24"/>
            <w:rPrChange w:author="JN Marcos" w:date="2015-10-03T21:11:00Z" w:id="294">
              <w:rPr>
                <w:rFonts w:ascii="Arial" w:hAnsi="Arial" w:cs="Arial"/>
                <w:sz w:val="24"/>
                <w:szCs w:val="24"/>
              </w:rPr>
            </w:rPrChange>
          </w:rPr>
          <w:t>(</w:t>
        </w:r>
        <w:r w:rsidRPr="7AA55BCA" w:rsidR="40CA54A0">
          <w:rPr>
            <w:rFonts w:ascii="Segoe UI" w:hAnsi="Segoe UI" w:eastAsia="Segoe UI" w:cs="Segoe UI"/>
            <w:sz w:val="24"/>
            <w:szCs w:val="24"/>
            <w:rPrChange w:author="JN Marcos" w:date="2015-10-03T21:11:00Z" w:id="295">
              <w:rPr>
                <w:rFonts w:ascii="Arial" w:hAnsi="Arial" w:cs="Arial"/>
                <w:sz w:val="24"/>
                <w:szCs w:val="24"/>
              </w:rPr>
            </w:rPrChange>
          </w:rPr>
          <w:t>obrigatória ou optativa</w:t>
        </w:r>
        <w:r w:rsidRPr="7AA55BCA" w:rsidR="06728930">
          <w:rPr>
            <w:rFonts w:ascii="Segoe UI" w:hAnsi="Segoe UI" w:eastAsia="Segoe UI" w:cs="Segoe UI"/>
            <w:sz w:val="24"/>
            <w:szCs w:val="24"/>
            <w:rPrChange w:author="JN Marcos" w:date="2015-10-03T21:11:00Z" w:id="296">
              <w:rPr>
                <w:rFonts w:ascii="Arial" w:hAnsi="Arial" w:cs="Arial"/>
                <w:sz w:val="24"/>
                <w:szCs w:val="24"/>
              </w:rPr>
            </w:rPrChange>
          </w:rPr>
          <w:t>)</w:t>
        </w:r>
      </w:ins>
      <w:ins w:author="Guilherme Melo" w:date="2015-10-03T19:33:00Z" w:id="297">
        <w:r w:rsidRPr="7AA55BCA" w:rsidR="385F536A">
          <w:rPr>
            <w:rFonts w:ascii="Segoe UI" w:hAnsi="Segoe UI" w:eastAsia="Segoe UI" w:cs="Segoe UI"/>
            <w:sz w:val="24"/>
            <w:szCs w:val="24"/>
            <w:rPrChange w:author="JN Marcos" w:date="2015-10-03T21:11:00Z" w:id="298">
              <w:rPr>
                <w:rFonts w:ascii="Arial" w:hAnsi="Arial" w:cs="Arial"/>
                <w:sz w:val="24"/>
                <w:szCs w:val="24"/>
              </w:rPr>
            </w:rPrChange>
          </w:rPr>
          <w:t>,</w:t>
        </w:r>
      </w:ins>
      <w:ins w:author="JN Marcos" w:date="2015-10-03T15:32:00Z" w:id="299">
        <w:r w:rsidR="001E5F14">
          <w:rPr>
            <w:rFonts w:ascii="Segoe UI" w:hAnsi="Segoe UI" w:eastAsia="Segoe UI" w:cs="Segoe UI"/>
            <w:sz w:val="24"/>
            <w:szCs w:val="24"/>
          </w:rPr>
          <w:t xml:space="preserve"> </w:t>
        </w:r>
      </w:ins>
      <w:ins w:author="Guilherme Melo" w:date="2015-10-03T19:33:00Z" w:id="300">
        <w:r w:rsidRPr="7AA55BCA" w:rsidR="06728930">
          <w:rPr>
            <w:rFonts w:ascii="Segoe UI" w:hAnsi="Segoe UI" w:eastAsia="Segoe UI" w:cs="Segoe UI"/>
            <w:sz w:val="24"/>
            <w:szCs w:val="24"/>
            <w:rPrChange w:author="JN Marcos" w:date="2015-10-03T21:11:00Z" w:id="301">
              <w:rPr>
                <w:rFonts w:ascii="Arial" w:hAnsi="Arial" w:cs="Arial"/>
                <w:sz w:val="24"/>
                <w:szCs w:val="24"/>
              </w:rPr>
            </w:rPrChange>
          </w:rPr>
          <w:t>carga horária</w:t>
        </w:r>
        <w:r w:rsidRPr="7AA55BCA" w:rsidR="385F536A">
          <w:rPr>
            <w:rFonts w:ascii="Segoe UI" w:hAnsi="Segoe UI" w:eastAsia="Segoe UI" w:cs="Segoe UI"/>
            <w:sz w:val="24"/>
            <w:szCs w:val="24"/>
            <w:rPrChange w:author="JN Marcos" w:date="2015-10-03T21:11:00Z" w:id="302">
              <w:rPr>
                <w:rFonts w:ascii="Arial" w:hAnsi="Arial" w:cs="Arial"/>
                <w:sz w:val="24"/>
                <w:szCs w:val="24"/>
              </w:rPr>
            </w:rPrChange>
          </w:rPr>
          <w:t xml:space="preserve"> e nº c</w:t>
        </w:r>
      </w:ins>
      <w:ins w:author="Guilherme Melo" w:date="2015-10-03T19:34:00Z" w:id="303">
        <w:r w:rsidRPr="7AA55BCA" w:rsidR="449E4D07">
          <w:rPr>
            <w:rFonts w:ascii="Segoe UI" w:hAnsi="Segoe UI" w:eastAsia="Segoe UI" w:cs="Segoe UI"/>
            <w:sz w:val="24"/>
            <w:szCs w:val="24"/>
            <w:rPrChange w:author="JN Marcos" w:date="2015-10-03T21:11:00Z" w:id="304">
              <w:rPr>
                <w:rFonts w:ascii="Arial" w:hAnsi="Arial" w:cs="Arial"/>
                <w:sz w:val="24"/>
                <w:szCs w:val="24"/>
              </w:rPr>
            </w:rPrChange>
          </w:rPr>
          <w:t>réditos</w:t>
        </w:r>
      </w:ins>
      <w:del w:author="Guilherme Melo" w:date="2015-10-03T18:59:00Z" w:id="305">
        <w:r w:rsidRPr="4C55E893" w:rsidDel="32B40E55">
          <w:rPr>
            <w:rFonts w:ascii="Arial" w:hAnsi="Arial" w:eastAsia="Arial" w:cs="Arial"/>
            <w:sz w:val="24"/>
            <w:szCs w:val="24"/>
            <w:rPrChange w:author="Guilherme Melo" w:date="2015-10-02T23:09:00Z" w:id="306">
              <w:rPr>
                <w:rFonts w:ascii="Arial" w:hAnsi="Arial" w:cs="Arial"/>
                <w:sz w:val="24"/>
                <w:szCs w:val="24"/>
              </w:rPr>
            </w:rPrChange>
          </w:rPr>
          <w:delText>, carga</w:delText>
        </w:r>
        <w:r w:rsidRPr="4C55E893" w:rsidDel="32B40E55" w:rsidR="00414F16">
          <w:rPr>
            <w:rFonts w:ascii="Arial" w:hAnsi="Arial" w:eastAsia="Arial" w:cs="Arial"/>
            <w:sz w:val="24"/>
            <w:szCs w:val="24"/>
            <w:rPrChange w:author="Guilherme Melo" w:date="2015-10-02T23:09:00Z" w:id="307">
              <w:rPr>
                <w:rFonts w:ascii="Arial" w:hAnsi="Arial" w:cs="Arial"/>
                <w:sz w:val="24"/>
                <w:szCs w:val="24"/>
              </w:rPr>
            </w:rPrChange>
          </w:rPr>
          <w:delText xml:space="preserve"> horária, período de vinculação (</w:delText>
        </w:r>
        <w:r w:rsidRPr="4C55E893" w:rsidDel="32B40E55">
          <w:rPr>
            <w:rFonts w:ascii="Arial" w:hAnsi="Arial" w:eastAsia="Arial" w:cs="Arial"/>
            <w:sz w:val="24"/>
            <w:szCs w:val="24"/>
            <w:rPrChange w:author="Guilherme Melo" w:date="2015-10-02T23:09:00Z" w:id="308">
              <w:rPr>
                <w:rFonts w:ascii="Arial" w:hAnsi="Arial" w:cs="Arial"/>
                <w:sz w:val="24"/>
                <w:szCs w:val="24"/>
              </w:rPr>
            </w:rPrChange>
          </w:rPr>
          <w:delText>em qual período do curso é planejada)</w:delText>
        </w:r>
      </w:del>
      <w:del w:author="Guilherme Melo" w:date="2015-10-03T19:01:00Z" w:id="309">
        <w:r w:rsidRPr="4C55E893" w:rsidDel="0C81591B">
          <w:rPr>
            <w:rFonts w:ascii="Arial" w:hAnsi="Arial" w:eastAsia="Arial" w:cs="Arial"/>
            <w:sz w:val="24"/>
            <w:szCs w:val="24"/>
            <w:rPrChange w:author="Guilherme Melo" w:date="2015-10-02T23:09:00Z" w:id="310">
              <w:rPr>
                <w:rFonts w:ascii="Arial" w:hAnsi="Arial" w:cs="Arial"/>
                <w:sz w:val="24"/>
                <w:szCs w:val="24"/>
              </w:rPr>
            </w:rPrChange>
          </w:rPr>
          <w:delText>,</w:delText>
        </w:r>
      </w:del>
      <w:del w:author="Guilherme Melo" w:date="2015-10-03T19:16:00Z" w:id="311">
        <w:r w:rsidRPr="4C55E893" w:rsidDel="0E95B545">
          <w:rPr>
            <w:rFonts w:ascii="Arial" w:hAnsi="Arial" w:eastAsia="Arial" w:cs="Arial"/>
            <w:sz w:val="24"/>
            <w:szCs w:val="24"/>
            <w:rPrChange w:author="Guilherme Melo" w:date="2015-10-02T23:09:00Z" w:id="312">
              <w:rPr>
                <w:rFonts w:ascii="Arial" w:hAnsi="Arial" w:cs="Arial"/>
                <w:sz w:val="24"/>
                <w:szCs w:val="24"/>
              </w:rPr>
            </w:rPrChange>
          </w:rPr>
          <w:delText xml:space="preserve"> </w:delText>
        </w:r>
      </w:del>
      <w:ins w:author="Guilherme Melo" w:date="2015-10-03T19:01:00Z" w:id="313">
        <w:r w:rsidRPr="7AA55BCA" w:rsidR="0C81591B">
          <w:rPr>
            <w:rFonts w:ascii="Segoe UI" w:hAnsi="Segoe UI" w:eastAsia="Segoe UI" w:cs="Segoe UI"/>
            <w:sz w:val="24"/>
            <w:szCs w:val="24"/>
            <w:rPrChange w:author="JN Marcos" w:date="2015-10-03T21:11:00Z" w:id="314">
              <w:rPr>
                <w:rFonts w:ascii="Arial" w:hAnsi="Arial" w:cs="Arial"/>
                <w:sz w:val="24"/>
                <w:szCs w:val="24"/>
              </w:rPr>
            </w:rPrChange>
          </w:rPr>
          <w:t>.</w:t>
        </w:r>
      </w:ins>
      <w:del w:author="Guilherme Melo" w:date="2015-10-03T19:00:00Z" w:id="315">
        <w:r w:rsidRPr="4C55E893" w:rsidDel="3C75CEB5">
          <w:rPr>
            <w:rFonts w:ascii="Arial" w:hAnsi="Arial" w:eastAsia="Arial" w:cs="Arial"/>
            <w:sz w:val="24"/>
            <w:szCs w:val="24"/>
            <w:rPrChange w:author="Guilherme Melo" w:date="2015-10-02T23:09:00Z" w:id="316">
              <w:rPr>
                <w:rFonts w:ascii="Arial" w:hAnsi="Arial" w:cs="Arial"/>
                <w:sz w:val="24"/>
                <w:szCs w:val="24"/>
              </w:rPr>
            </w:rPrChange>
          </w:rPr>
          <w:delText xml:space="preserve">dia e hora das </w:delText>
        </w:r>
        <w:r w:rsidRPr="4C55E893" w:rsidDel="3C75CEB5" w:rsidR="00C85EED">
          <w:rPr>
            <w:rFonts w:ascii="Arial" w:hAnsi="Arial" w:eastAsia="Arial" w:cs="Arial"/>
            <w:sz w:val="24"/>
            <w:szCs w:val="24"/>
            <w:rPrChange w:author="Guilherme Melo" w:date="2015-10-02T23:09:00Z" w:id="317">
              <w:rPr>
                <w:rFonts w:ascii="Arial" w:hAnsi="Arial" w:cs="Arial"/>
                <w:sz w:val="24"/>
                <w:szCs w:val="24"/>
              </w:rPr>
            </w:rPrChange>
          </w:rPr>
          <w:delText>aulas</w:delText>
        </w:r>
      </w:del>
      <w:del w:author="Guilherme Melo" w:date="2015-10-02T23:09:00Z" w:id="318">
        <w:r w:rsidRPr="4C55E893" w:rsidDel="4C55E893" w:rsidR="00C85EED">
          <w:rPr>
            <w:rFonts w:ascii="Arial" w:hAnsi="Arial" w:eastAsia="Arial" w:cs="Arial"/>
            <w:sz w:val="24"/>
            <w:szCs w:val="24"/>
            <w:rPrChange w:author="Guilherme Melo" w:date="2015-10-02T23:09:00Z" w:id="319">
              <w:rPr>
                <w:rFonts w:ascii="Arial" w:hAnsi="Arial" w:cs="Arial"/>
                <w:sz w:val="24"/>
                <w:szCs w:val="24"/>
              </w:rPr>
            </w:rPrChange>
          </w:rPr>
          <w:delText xml:space="preserve"> (</w:delText>
        </w:r>
        <w:r w:rsidRPr="00F0500C" w:rsidDel="4C55E893">
          <w:rPr>
            <w:rFonts w:ascii="Arial" w:hAnsi="Arial" w:cs="Arial"/>
            <w:sz w:val="24"/>
            <w:szCs w:val="24"/>
          </w:rPr>
          <w:delText>não mostrados no modelo EER)</w:delText>
        </w:r>
      </w:del>
      <w:del w:author="Guilherme Melo" w:date="2015-10-03T19:01:00Z" w:id="320">
        <w:r w:rsidRPr="4C55E893" w:rsidDel="0C81591B">
          <w:rPr>
            <w:rFonts w:ascii="Arial" w:hAnsi="Arial" w:eastAsia="Arial" w:cs="Arial"/>
            <w:sz w:val="24"/>
            <w:szCs w:val="24"/>
            <w:rPrChange w:author="Guilherme Melo" w:date="2015-10-02T23:09:00Z" w:id="321">
              <w:rPr>
                <w:rFonts w:ascii="Arial" w:hAnsi="Arial" w:cs="Arial"/>
                <w:sz w:val="24"/>
                <w:szCs w:val="24"/>
              </w:rPr>
            </w:rPrChange>
          </w:rPr>
          <w:delText>,</w:delText>
        </w:r>
      </w:del>
      <w:r w:rsidRPr="7AA55BCA">
        <w:rPr>
          <w:rFonts w:ascii="Segoe UI" w:hAnsi="Segoe UI" w:eastAsia="Segoe UI" w:cs="Segoe UI"/>
          <w:sz w:val="24"/>
          <w:szCs w:val="24"/>
          <w:rPrChange w:author="JN Marcos" w:date="2015-10-03T21:11:00Z" w:id="322">
            <w:rPr>
              <w:rFonts w:ascii="Arial" w:hAnsi="Arial" w:cs="Arial"/>
              <w:sz w:val="24"/>
              <w:szCs w:val="24"/>
            </w:rPr>
          </w:rPrChange>
        </w:rPr>
        <w:t xml:space="preserve"> </w:t>
      </w:r>
      <w:ins w:author="Guilherme Melo" w:date="2015-10-03T19:03:00Z" w:id="323">
        <w:r w:rsidRPr="7AA55BCA" w:rsidR="78041E60">
          <w:rPr>
            <w:rFonts w:ascii="Segoe UI" w:hAnsi="Segoe UI" w:eastAsia="Segoe UI" w:cs="Segoe UI"/>
            <w:sz w:val="24"/>
            <w:szCs w:val="24"/>
            <w:rPrChange w:author="JN Marcos" w:date="2015-10-03T21:11:00Z" w:id="324">
              <w:rPr/>
            </w:rPrChange>
          </w:rPr>
          <w:t>Uma disciplina pode exigir nenhum ou alguma(s) disciplina(s) como pré-requisito. Só é permitido "pagar" uma disciplina se, e somente se, todos os pré-requisitos forem satisfeitos</w:t>
        </w:r>
      </w:ins>
      <w:ins w:author="Guilherme Melo" w:date="2015-10-03T19:08:00Z" w:id="325">
        <w:r w:rsidRPr="7AA55BCA" w:rsidR="6D22974C">
          <w:rPr>
            <w:rFonts w:ascii="Segoe UI" w:hAnsi="Segoe UI" w:eastAsia="Segoe UI" w:cs="Segoe UI"/>
            <w:sz w:val="24"/>
            <w:szCs w:val="24"/>
            <w:rPrChange w:author="JN Marcos" w:date="2015-10-03T21:11:00Z" w:id="326">
              <w:rPr/>
            </w:rPrChange>
          </w:rPr>
          <w:t>. Os pré-requisitos da disciplina serão comparados com as disciplinas da grade curricular ou histórico do aluno, se os pré-requisitos forem identificados na grade do aluno, a matricula pode ser feita.</w:t>
        </w:r>
      </w:ins>
      <w:del w:author="Guilherme Melo" w:date="2015-10-03T19:01:00Z" w:id="327">
        <w:r w:rsidRPr="4C55E893" w:rsidDel="405555A7">
          <w:rPr>
            <w:rFonts w:ascii="Arial" w:hAnsi="Arial" w:eastAsia="Arial" w:cs="Arial"/>
            <w:sz w:val="24"/>
            <w:szCs w:val="24"/>
            <w:rPrChange w:author="Guilherme Melo" w:date="2015-10-02T23:09:00Z" w:id="328">
              <w:rPr>
                <w:rFonts w:ascii="Arial" w:hAnsi="Arial" w:cs="Arial"/>
                <w:sz w:val="24"/>
                <w:szCs w:val="24"/>
              </w:rPr>
            </w:rPrChange>
          </w:rPr>
          <w:delText>d</w:delText>
        </w:r>
      </w:del>
      <w:del w:author="Guilherme Melo" w:date="2015-10-03T19:03:00Z" w:id="329">
        <w:r w:rsidRPr="4C55E893" w:rsidDel="78041E60">
          <w:rPr>
            <w:rFonts w:ascii="Arial" w:hAnsi="Arial" w:eastAsia="Arial" w:cs="Arial"/>
            <w:sz w:val="24"/>
            <w:szCs w:val="24"/>
            <w:rPrChange w:author="Guilherme Melo" w:date="2015-10-02T23:09:00Z" w:id="330">
              <w:rPr>
                <w:rFonts w:ascii="Arial" w:hAnsi="Arial" w:cs="Arial"/>
                <w:sz w:val="24"/>
                <w:szCs w:val="24"/>
              </w:rPr>
            </w:rPrChange>
          </w:rPr>
          <w:delText>isciplinas pré-requisitadas para sua realização (são os pré-requisitos) e obrigatoriedade da disciplina (obrigatória ou optativa).</w:delText>
        </w:r>
      </w:del>
    </w:p>
    <w:p w:rsidR="78041E60" w:rsidDel="6D22974C" w:rsidRDefault="78041E60" w14:paraId="04FA5EE4" w14:textId="354801AF">
      <w:pPr>
        <w:pStyle w:val="PargrafodaLista"/>
        <w:numPr>
          <w:ilvl w:val="0"/>
          <w:numId w:val="10"/>
        </w:numPr>
        <w:spacing w:line="240" w:lineRule="auto"/>
        <w:jc w:val="both"/>
        <w:rPr>
          <w:del w:author="Guilherme Melo" w:date="2015-10-03T19:08:00Z" w:id="331"/>
          <w:rFonts w:ascii="Arial" w:hAnsi="Arial" w:eastAsia="Arial" w:cs="Arial"/>
          <w:sz w:val="24"/>
          <w:szCs w:val="24"/>
        </w:rPr>
        <w:pPrChange w:author="Guilherme Melo" w:date="2015-10-03T19:03:00Z" w:id="332">
          <w:pPr/>
        </w:pPrChange>
      </w:pPr>
    </w:p>
    <w:p w:rsidR="6D22974C" w:rsidP="7AA55BCA" w:rsidRDefault="6D22974C" w14:paraId="5F32519F" w14:textId="4DB71865" w14:noSpellErr="1">
      <w:pPr>
        <w:pStyle w:val="PargrafodaLista"/>
        <w:numPr>
          <w:ilvl w:val="0"/>
          <w:numId w:val="10"/>
        </w:numPr>
        <w:spacing w:line="240" w:lineRule="auto"/>
        <w:jc w:val="both"/>
        <w:rPr>
          <w:rFonts w:ascii="Segoe UI" w:hAnsi="Segoe UI" w:eastAsia="Segoe UI" w:cs="Segoe UI"/>
          <w:sz w:val="24"/>
          <w:szCs w:val="24"/>
        </w:rPr>
      </w:pPr>
    </w:p>
    <w:p w:rsidR="093A6B28" w:rsidRDefault="093A6B28" w14:paraId="425BC37A" w14:textId="3CC7A46D">
      <w:pPr>
        <w:spacing w:line="240" w:lineRule="auto"/>
        <w:jc w:val="both"/>
        <w:rPr>
          <w:ins w:author="Guilherme Melo" w:date="2015-10-03T18:55:00Z" w:id="333"/>
        </w:rPr>
        <w:pPrChange w:author="Guilherme Melo" w:date="2015-10-03T18:55:00Z" w:id="334">
          <w:pPr/>
        </w:pPrChange>
      </w:pPr>
    </w:p>
    <w:p w:rsidR="093A6B28" w:rsidP="7AA55BCA" w:rsidRDefault="093A6B28" w14:paraId="7217E11D" w14:textId="1C97D637" w14:noSpellErr="1">
      <w:pPr>
        <w:pStyle w:val="PargrafodaLista"/>
        <w:numPr>
          <w:ilvl w:val="0"/>
          <w:numId w:val="10"/>
        </w:numPr>
        <w:spacing w:line="240" w:lineRule="auto"/>
        <w:jc w:val="both"/>
        <w:rPr>
          <w:rFonts w:ascii="Segoe UI" w:hAnsi="Segoe UI" w:eastAsia="Segoe UI" w:cs="Segoe UI"/>
          <w:sz w:val="24"/>
          <w:szCs w:val="24"/>
        </w:rPr>
      </w:pPr>
      <w:ins w:author="Guilherme Melo" w:date="2015-10-03T18:55:00Z" w:id="335">
        <w:r w:rsidRPr="7AA55BCA">
          <w:rPr>
            <w:rFonts w:ascii="Segoe UI" w:hAnsi="Segoe UI" w:eastAsia="Segoe UI" w:cs="Segoe UI"/>
            <w:sz w:val="24"/>
            <w:szCs w:val="24"/>
            <w:rPrChange w:author="JN Marcos" w:date="2015-10-03T21:11:00Z" w:id="336">
              <w:rPr/>
            </w:rPrChange>
          </w:rPr>
          <w:t xml:space="preserve">A oferta de uma disciplina disponibilizará: </w:t>
        </w:r>
      </w:ins>
      <w:ins w:author="JN Marcos" w:date="2015-10-03T22:17:00Z" w:id="337">
        <w:r w:rsidRPr="7AA55BCA" w:rsidR="755B86CB">
          <w:rPr>
            <w:rFonts w:ascii="Segoe UI" w:hAnsi="Segoe UI" w:eastAsia="Segoe UI" w:cs="Segoe UI"/>
            <w:sz w:val="24"/>
            <w:szCs w:val="24"/>
            <w:rPrChange w:author="JN Marcos" w:date="2015-10-03T21:11:00Z" w:id="338">
              <w:rPr/>
            </w:rPrChange>
          </w:rPr>
          <w:t>período,</w:t>
        </w:r>
      </w:ins>
      <w:ins w:author="Guilherme Melo" w:date="2015-10-03T22:24:00Z" w:id="339">
        <w:r w:rsidRPr="7AA55BCA" w:rsidR="33DB0D76">
          <w:rPr>
            <w:rFonts w:ascii="Segoe UI" w:hAnsi="Segoe UI" w:eastAsia="Segoe UI" w:cs="Segoe UI"/>
            <w:sz w:val="24"/>
            <w:szCs w:val="24"/>
            <w:rPrChange w:author="JN Marcos" w:date="2015-10-03T21:11:00Z" w:id="340">
              <w:rPr/>
            </w:rPrChange>
          </w:rPr>
          <w:t xml:space="preserve"> semestre,</w:t>
        </w:r>
      </w:ins>
      <w:ins w:author="JN Marcos" w:date="2015-10-03T22:17:00Z" w:id="341">
        <w:r w:rsidRPr="7AA55BCA" w:rsidR="755B86CB">
          <w:rPr>
            <w:rFonts w:ascii="Segoe UI" w:hAnsi="Segoe UI" w:eastAsia="Segoe UI" w:cs="Segoe UI"/>
            <w:sz w:val="24"/>
            <w:szCs w:val="24"/>
            <w:rPrChange w:author="JN Marcos" w:date="2015-10-03T21:11:00Z" w:id="342">
              <w:rPr/>
            </w:rPrChange>
          </w:rPr>
          <w:t xml:space="preserve"> </w:t>
        </w:r>
      </w:ins>
      <w:ins w:author="Guilherme Melo" w:date="2015-10-03T18:55:00Z" w:id="343">
        <w:r w:rsidRPr="7AA55BCA">
          <w:rPr>
            <w:rFonts w:ascii="Segoe UI" w:hAnsi="Segoe UI" w:eastAsia="Segoe UI" w:cs="Segoe UI"/>
            <w:sz w:val="24"/>
            <w:szCs w:val="24"/>
            <w:rPrChange w:author="JN Marcos" w:date="2015-10-03T21:11:00Z" w:id="344">
              <w:rPr/>
            </w:rPrChange>
          </w:rPr>
          <w:t>ano, dias e horário d</w:t>
        </w:r>
      </w:ins>
      <w:ins w:author="Guilherme Melo" w:date="2015-10-03T22:17:00Z" w:id="345">
        <w:r w:rsidRPr="7AA55BCA" w:rsidR="39EA9C17">
          <w:rPr>
            <w:rFonts w:ascii="Segoe UI" w:hAnsi="Segoe UI" w:eastAsia="Segoe UI" w:cs="Segoe UI"/>
            <w:sz w:val="24"/>
            <w:szCs w:val="24"/>
            <w:rPrChange w:author="JN Marcos" w:date="2015-10-03T21:11:00Z" w:id="346">
              <w:rPr/>
            </w:rPrChange>
          </w:rPr>
          <w:t>e realização das aulas da disciplina</w:t>
        </w:r>
      </w:ins>
      <w:ins w:author="Guilherme Melo" w:date="2015-10-03T22:18:00Z" w:id="347">
        <w:r w:rsidRPr="7AA55BCA" w:rsidR="4F5B7901">
          <w:rPr>
            <w:rFonts w:ascii="Segoe UI" w:hAnsi="Segoe UI" w:eastAsia="Segoe UI" w:cs="Segoe UI"/>
            <w:sz w:val="24"/>
            <w:szCs w:val="24"/>
            <w:rPrChange w:author="JN Marcos" w:date="2015-10-03T21:11:00Z" w:id="348">
              <w:rPr/>
            </w:rPrChange>
          </w:rPr>
          <w:t>,</w:t>
        </w:r>
      </w:ins>
      <w:ins w:author="Guilherme Melo" w:date="2015-10-03T18:55:00Z" w:id="349">
        <w:r w:rsidRPr="7AA55BCA">
          <w:rPr>
            <w:rFonts w:ascii="Segoe UI" w:hAnsi="Segoe UI" w:eastAsia="Segoe UI" w:cs="Segoe UI"/>
            <w:sz w:val="24"/>
            <w:szCs w:val="24"/>
            <w:rPrChange w:author="JN Marcos" w:date="2015-10-03T21:11:00Z" w:id="350">
              <w:rPr/>
            </w:rPrChange>
          </w:rPr>
          <w:t xml:space="preserve"> bem como </w:t>
        </w:r>
      </w:ins>
      <w:ins w:author="Guilherme Melo" w:date="2015-10-03T19:06:00Z" w:id="351">
        <w:r w:rsidRPr="7AA55BCA" w:rsidR="4936201F">
          <w:rPr>
            <w:rFonts w:ascii="Segoe UI" w:hAnsi="Segoe UI" w:eastAsia="Segoe UI" w:cs="Segoe UI"/>
            <w:sz w:val="24"/>
            <w:szCs w:val="24"/>
            <w:rPrChange w:author="JN Marcos" w:date="2015-10-03T21:11:00Z" w:id="352">
              <w:rPr/>
            </w:rPrChange>
          </w:rPr>
          <w:t xml:space="preserve">quantidade de </w:t>
        </w:r>
        <w:r w:rsidRPr="7AA55BCA" w:rsidR="728AD576">
          <w:rPr>
            <w:rFonts w:ascii="Segoe UI" w:hAnsi="Segoe UI" w:eastAsia="Segoe UI" w:cs="Segoe UI"/>
            <w:sz w:val="24"/>
            <w:szCs w:val="24"/>
            <w:rPrChange w:author="JN Marcos" w:date="2015-10-03T21:11:00Z" w:id="353">
              <w:rPr/>
            </w:rPrChange>
          </w:rPr>
          <w:t>alunos matriculados</w:t>
        </w:r>
      </w:ins>
      <w:ins w:author="Guilherme Melo" w:date="2015-10-03T22:18:00Z" w:id="354">
        <w:r w:rsidRPr="7AA55BCA" w:rsidR="4F5B7901">
          <w:rPr>
            <w:rFonts w:ascii="Segoe UI" w:hAnsi="Segoe UI" w:eastAsia="Segoe UI" w:cs="Segoe UI"/>
            <w:sz w:val="24"/>
            <w:szCs w:val="24"/>
            <w:rPrChange w:author="JN Marcos" w:date="2015-10-03T21:11:00Z" w:id="355">
              <w:rPr/>
            </w:rPrChange>
          </w:rPr>
          <w:t>.</w:t>
        </w:r>
      </w:ins>
    </w:p>
    <w:p w:rsidRPr="00F0500C" w:rsidR="22CB90F4" w:rsidP="00414F16" w:rsidRDefault="22CB90F4" w14:paraId="5FB85F75" w14:textId="7F0BF61B">
      <w:pPr>
        <w:spacing w:line="240" w:lineRule="auto"/>
        <w:jc w:val="both"/>
        <w:rPr>
          <w:rFonts w:ascii="Arial" w:hAnsi="Arial" w:cs="Arial"/>
        </w:rPr>
      </w:pPr>
    </w:p>
    <w:p w:rsidRPr="00F0500C" w:rsidR="00414F16" w:rsidP="7AA55BCA" w:rsidRDefault="1CBA9C19" w14:paraId="2700276F" w14:textId="10309BC1" w14:noSpellErr="1">
      <w:pPr>
        <w:pStyle w:val="PargrafodaLista"/>
        <w:numPr>
          <w:ilvl w:val="0"/>
          <w:numId w:val="10"/>
        </w:numPr>
        <w:spacing w:line="240" w:lineRule="auto"/>
        <w:jc w:val="both"/>
        <w:rPr>
          <w:ins w:author="Guilherme Melo" w:date="2015-10-03T19:01:00Z" w:id="356"/>
          <w:rFonts w:ascii="Segoe UI" w:hAnsi="Segoe UI" w:eastAsia="Segoe UI" w:cs="Segoe UI"/>
          <w:sz w:val="24"/>
          <w:szCs w:val="24"/>
        </w:rPr>
      </w:pPr>
      <w:r w:rsidRPr="7AA55BCA">
        <w:rPr>
          <w:rFonts w:ascii="Segoe UI" w:hAnsi="Segoe UI" w:eastAsia="Segoe UI" w:cs="Segoe UI"/>
          <w:sz w:val="24"/>
          <w:szCs w:val="24"/>
          <w:rPrChange w:author="JN Marcos" w:date="2015-10-03T21:11:00Z" w:id="357">
            <w:rPr>
              <w:rFonts w:ascii="Arial" w:hAnsi="Arial" w:cs="Arial"/>
              <w:sz w:val="24"/>
              <w:szCs w:val="24"/>
            </w:rPr>
          </w:rPrChange>
        </w:rPr>
        <w:t xml:space="preserve"> Uma </w:t>
      </w:r>
      <w:ins w:author="Guilherme Melo" w:date="2015-10-03T19:28:00Z" w:id="358">
        <w:r w:rsidRPr="7AA55BCA" w:rsidR="1C2B9D84">
          <w:rPr>
            <w:rFonts w:ascii="Segoe UI" w:hAnsi="Segoe UI" w:eastAsia="Segoe UI" w:cs="Segoe UI"/>
            <w:sz w:val="24"/>
            <w:szCs w:val="24"/>
            <w:rPrChange w:author="JN Marcos" w:date="2015-10-03T21:11:00Z" w:id="359">
              <w:rPr>
                <w:rFonts w:ascii="Arial" w:hAnsi="Arial" w:cs="Arial"/>
                <w:sz w:val="24"/>
                <w:szCs w:val="24"/>
              </w:rPr>
            </w:rPrChange>
          </w:rPr>
          <w:t>ofer</w:t>
        </w:r>
      </w:ins>
      <w:ins w:author="Guilherme Melo" w:date="2015-10-03T19:29:00Z" w:id="360">
        <w:r w:rsidRPr="7AA55BCA" w:rsidR="1AA72063">
          <w:rPr>
            <w:rFonts w:ascii="Segoe UI" w:hAnsi="Segoe UI" w:eastAsia="Segoe UI" w:cs="Segoe UI"/>
            <w:sz w:val="24"/>
            <w:szCs w:val="24"/>
            <w:rPrChange w:author="JN Marcos" w:date="2015-10-03T21:11:00Z" w:id="361">
              <w:rPr>
                <w:rFonts w:ascii="Arial" w:hAnsi="Arial" w:cs="Arial"/>
                <w:sz w:val="24"/>
                <w:szCs w:val="24"/>
              </w:rPr>
            </w:rPrChange>
          </w:rPr>
          <w:t xml:space="preserve">ta </w:t>
        </w:r>
      </w:ins>
      <w:r w:rsidRPr="7AA55BCA">
        <w:rPr>
          <w:rFonts w:ascii="Segoe UI" w:hAnsi="Segoe UI" w:eastAsia="Segoe UI" w:cs="Segoe UI"/>
          <w:sz w:val="24"/>
          <w:szCs w:val="24"/>
          <w:rPrChange w:author="JN Marcos" w:date="2015-10-03T21:11:00Z" w:id="362">
            <w:rPr>
              <w:rFonts w:ascii="Arial" w:hAnsi="Arial" w:cs="Arial"/>
              <w:sz w:val="24"/>
              <w:szCs w:val="24"/>
            </w:rPr>
          </w:rPrChange>
        </w:rPr>
        <w:t>d</w:t>
      </w:r>
      <w:ins w:author="Guilherme Melo" w:date="2015-10-03T19:29:00Z" w:id="363">
        <w:r w:rsidRPr="7AA55BCA" w:rsidR="1AA72063">
          <w:rPr>
            <w:rFonts w:ascii="Segoe UI" w:hAnsi="Segoe UI" w:eastAsia="Segoe UI" w:cs="Segoe UI"/>
            <w:sz w:val="24"/>
            <w:szCs w:val="24"/>
            <w:rPrChange w:author="JN Marcos" w:date="2015-10-03T21:11:00Z" w:id="364">
              <w:rPr>
                <w:rFonts w:ascii="Arial" w:hAnsi="Arial" w:cs="Arial"/>
                <w:sz w:val="24"/>
                <w:szCs w:val="24"/>
              </w:rPr>
            </w:rPrChange>
          </w:rPr>
          <w:t xml:space="preserve">e </w:t>
        </w:r>
        <w:r w:rsidRPr="7AA55BCA">
          <w:rPr>
            <w:rFonts w:ascii="Segoe UI" w:hAnsi="Segoe UI" w:eastAsia="Segoe UI" w:cs="Segoe UI"/>
            <w:sz w:val="24"/>
            <w:szCs w:val="24"/>
            <w:rPrChange w:author="JN Marcos" w:date="2015-10-03T21:11:00Z" w:id="365">
              <w:rPr>
                <w:rFonts w:ascii="Arial" w:hAnsi="Arial" w:cs="Arial"/>
                <w:sz w:val="24"/>
                <w:szCs w:val="24"/>
              </w:rPr>
            </w:rPrChange>
          </w:rPr>
          <w:t xml:space="preserve">disciplina </w:t>
        </w:r>
      </w:ins>
      <w:ins w:author="Guilherme Melo" w:date="2015-10-03T22:27:00Z" w:id="366">
        <w:r w:rsidRPr="7AA55BCA" w:rsidR="15F30858">
          <w:rPr>
            <w:rFonts w:ascii="Segoe UI" w:hAnsi="Segoe UI" w:eastAsia="Segoe UI" w:cs="Segoe UI"/>
            <w:sz w:val="24"/>
            <w:szCs w:val="24"/>
            <w:rPrChange w:author="JN Marcos" w:date="2015-10-03T21:11:00Z" w:id="367">
              <w:rPr>
                <w:rFonts w:ascii="Arial" w:hAnsi="Arial" w:cs="Arial"/>
                <w:sz w:val="24"/>
                <w:szCs w:val="24"/>
              </w:rPr>
            </w:rPrChange>
          </w:rPr>
          <w:t>deve</w:t>
        </w:r>
        <w:r w:rsidRPr="7AA55BCA">
          <w:rPr>
            <w:rFonts w:ascii="Segoe UI" w:hAnsi="Segoe UI" w:eastAsia="Segoe UI" w:cs="Segoe UI"/>
            <w:sz w:val="24"/>
            <w:szCs w:val="24"/>
            <w:rPrChange w:author="JN Marcos" w:date="2015-10-03T21:11:00Z" w:id="368">
              <w:rPr>
                <w:rFonts w:ascii="Arial" w:hAnsi="Arial" w:cs="Arial"/>
                <w:sz w:val="24"/>
                <w:szCs w:val="24"/>
              </w:rPr>
            </w:rPrChange>
          </w:rPr>
          <w:t xml:space="preserve"> ser ministrada por um </w:t>
        </w:r>
        <w:r w:rsidRPr="7AA55BCA" w:rsidR="15F30858">
          <w:rPr>
            <w:rFonts w:ascii="Segoe UI" w:hAnsi="Segoe UI" w:eastAsia="Segoe UI" w:cs="Segoe UI"/>
            <w:sz w:val="24"/>
            <w:szCs w:val="24"/>
            <w:rPrChange w:author="JN Marcos" w:date="2015-10-03T21:11:00Z" w:id="369">
              <w:rPr>
                <w:rFonts w:ascii="Arial" w:hAnsi="Arial" w:cs="Arial"/>
                <w:sz w:val="24"/>
                <w:szCs w:val="24"/>
              </w:rPr>
            </w:rPrChange>
          </w:rPr>
          <w:t>ou mais</w:t>
        </w:r>
      </w:ins>
      <w:ins w:author="Guilherme Melo" w:date="2015-10-03T19:29:00Z" w:id="370">
        <w:r w:rsidRPr="7AA55BCA">
          <w:rPr>
            <w:rFonts w:ascii="Segoe UI" w:hAnsi="Segoe UI" w:eastAsia="Segoe UI" w:cs="Segoe UI"/>
            <w:sz w:val="24"/>
            <w:szCs w:val="24"/>
            <w:rPrChange w:author="JN Marcos" w:date="2015-10-03T21:11:00Z" w:id="371">
              <w:rPr>
                <w:rFonts w:ascii="Arial" w:hAnsi="Arial" w:cs="Arial"/>
                <w:sz w:val="24"/>
                <w:szCs w:val="24"/>
              </w:rPr>
            </w:rPrChange>
          </w:rPr>
          <w:t xml:space="preserve"> professor</w:t>
        </w:r>
      </w:ins>
      <w:ins w:author="Guilherme Melo" w:date="2015-10-03T22:27:00Z" w:id="372">
        <w:r w:rsidRPr="7AA55BCA" w:rsidR="15F30858">
          <w:rPr>
            <w:rFonts w:ascii="Segoe UI" w:hAnsi="Segoe UI" w:eastAsia="Segoe UI" w:cs="Segoe UI"/>
            <w:sz w:val="24"/>
            <w:szCs w:val="24"/>
            <w:rPrChange w:author="JN Marcos" w:date="2015-10-03T21:11:00Z" w:id="373">
              <w:rPr>
                <w:rFonts w:ascii="Arial" w:hAnsi="Arial" w:cs="Arial"/>
                <w:sz w:val="24"/>
                <w:szCs w:val="24"/>
              </w:rPr>
            </w:rPrChange>
          </w:rPr>
          <w:t>es</w:t>
        </w:r>
      </w:ins>
      <w:ins w:author="Guilherme Melo" w:date="2015-10-03T19:29:00Z" w:id="374">
        <w:r w:rsidRPr="7AA55BCA">
          <w:rPr>
            <w:rFonts w:ascii="Segoe UI" w:hAnsi="Segoe UI" w:eastAsia="Segoe UI" w:cs="Segoe UI"/>
            <w:sz w:val="24"/>
            <w:szCs w:val="24"/>
            <w:rPrChange w:author="JN Marcos" w:date="2015-10-03T21:11:00Z" w:id="375">
              <w:rPr>
                <w:rFonts w:ascii="Arial" w:hAnsi="Arial" w:cs="Arial"/>
                <w:sz w:val="24"/>
                <w:szCs w:val="24"/>
              </w:rPr>
            </w:rPrChange>
          </w:rPr>
          <w:t xml:space="preserve">. Um professor pode ministrar mais de uma </w:t>
        </w:r>
      </w:ins>
      <w:ins w:author="Guilherme Melo" w:date="2015-10-03T19:31:00Z" w:id="376">
        <w:r w:rsidRPr="7AA55BCA" w:rsidR="02238B75">
          <w:rPr>
            <w:rFonts w:ascii="Segoe UI" w:hAnsi="Segoe UI" w:eastAsia="Segoe UI" w:cs="Segoe UI"/>
            <w:sz w:val="24"/>
            <w:szCs w:val="24"/>
            <w:rPrChange w:author="JN Marcos" w:date="2015-10-03T21:11:00Z" w:id="377">
              <w:rPr>
                <w:rFonts w:ascii="Arial" w:hAnsi="Arial" w:cs="Arial"/>
                <w:sz w:val="24"/>
                <w:szCs w:val="24"/>
              </w:rPr>
            </w:rPrChange>
          </w:rPr>
          <w:t>o</w:t>
        </w:r>
      </w:ins>
      <w:ins w:author="Guilherme Melo" w:date="2015-10-03T19:32:00Z" w:id="378">
        <w:r w:rsidRPr="7AA55BCA" w:rsidR="481013E8">
          <w:rPr>
            <w:rFonts w:ascii="Segoe UI" w:hAnsi="Segoe UI" w:eastAsia="Segoe UI" w:cs="Segoe UI"/>
            <w:sz w:val="24"/>
            <w:szCs w:val="24"/>
            <w:rPrChange w:author="JN Marcos" w:date="2015-10-03T21:11:00Z" w:id="379">
              <w:rPr>
                <w:rFonts w:ascii="Arial" w:hAnsi="Arial" w:cs="Arial"/>
                <w:sz w:val="24"/>
                <w:szCs w:val="24"/>
              </w:rPr>
            </w:rPrChange>
          </w:rPr>
          <w:t xml:space="preserve">ferta </w:t>
        </w:r>
      </w:ins>
      <w:ins w:author="Guilherme Melo" w:date="2015-10-03T19:29:00Z" w:id="380">
        <w:r w:rsidRPr="7AA55BCA">
          <w:rPr>
            <w:rFonts w:ascii="Segoe UI" w:hAnsi="Segoe UI" w:eastAsia="Segoe UI" w:cs="Segoe UI"/>
            <w:sz w:val="24"/>
            <w:szCs w:val="24"/>
            <w:rPrChange w:author="JN Marcos" w:date="2015-10-03T21:11:00Z" w:id="381">
              <w:rPr>
                <w:rFonts w:ascii="Arial" w:hAnsi="Arial" w:cs="Arial"/>
                <w:sz w:val="24"/>
                <w:szCs w:val="24"/>
              </w:rPr>
            </w:rPrChange>
          </w:rPr>
          <w:t>d</w:t>
        </w:r>
      </w:ins>
      <w:ins w:author="Guilherme Melo" w:date="2015-10-03T19:32:00Z" w:id="382">
        <w:r w:rsidRPr="7AA55BCA" w:rsidR="481013E8">
          <w:rPr>
            <w:rFonts w:ascii="Segoe UI" w:hAnsi="Segoe UI" w:eastAsia="Segoe UI" w:cs="Segoe UI"/>
            <w:sz w:val="24"/>
            <w:szCs w:val="24"/>
            <w:rPrChange w:author="JN Marcos" w:date="2015-10-03T21:11:00Z" w:id="383">
              <w:rPr>
                <w:rFonts w:ascii="Arial" w:hAnsi="Arial" w:cs="Arial"/>
                <w:sz w:val="24"/>
                <w:szCs w:val="24"/>
              </w:rPr>
            </w:rPrChange>
          </w:rPr>
          <w:t xml:space="preserve">e </w:t>
        </w:r>
        <w:r w:rsidRPr="7AA55BCA">
          <w:rPr>
            <w:rFonts w:ascii="Segoe UI" w:hAnsi="Segoe UI" w:eastAsia="Segoe UI" w:cs="Segoe UI"/>
            <w:sz w:val="24"/>
            <w:szCs w:val="24"/>
            <w:rPrChange w:author="JN Marcos" w:date="2015-10-03T21:11:00Z" w:id="384">
              <w:rPr>
                <w:rFonts w:ascii="Arial" w:hAnsi="Arial" w:cs="Arial"/>
                <w:sz w:val="24"/>
                <w:szCs w:val="24"/>
              </w:rPr>
            </w:rPrChange>
          </w:rPr>
          <w:t>disciplina</w:t>
        </w:r>
      </w:ins>
      <w:ins w:author="Guilherme Melo" w:date="2015-10-03T22:18:00Z" w:id="385">
        <w:r w:rsidRPr="7AA55BCA" w:rsidR="6682444D">
          <w:rPr>
            <w:rFonts w:ascii="Segoe UI" w:hAnsi="Segoe UI" w:eastAsia="Segoe UI" w:cs="Segoe UI"/>
            <w:sz w:val="24"/>
            <w:szCs w:val="24"/>
            <w:rPrChange w:author="JN Marcos" w:date="2015-10-03T21:11:00Z" w:id="386">
              <w:rPr>
                <w:rFonts w:ascii="Arial" w:hAnsi="Arial" w:cs="Arial"/>
                <w:sz w:val="24"/>
                <w:szCs w:val="24"/>
              </w:rPr>
            </w:rPrChange>
          </w:rPr>
          <w:t>. O</w:t>
        </w:r>
      </w:ins>
      <w:ins w:author="Guilherme Melo" w:date="2015-10-03T19:32:00Z" w:id="387">
        <w:r w:rsidRPr="7AA55BCA">
          <w:rPr>
            <w:rFonts w:ascii="Segoe UI" w:hAnsi="Segoe UI" w:eastAsia="Segoe UI" w:cs="Segoe UI"/>
            <w:sz w:val="24"/>
            <w:szCs w:val="24"/>
            <w:rPrChange w:author="JN Marcos" w:date="2015-10-03T21:11:00Z" w:id="388">
              <w:rPr>
                <w:rFonts w:ascii="Arial" w:hAnsi="Arial" w:cs="Arial"/>
                <w:sz w:val="24"/>
                <w:szCs w:val="24"/>
              </w:rPr>
            </w:rPrChange>
          </w:rPr>
          <w:t xml:space="preserve"> professor ficará responsável de organizar todo o </w:t>
        </w:r>
      </w:ins>
      <w:r w:rsidRPr="7AA55BCA" w:rsidR="00414F16">
        <w:rPr>
          <w:rFonts w:ascii="Segoe UI" w:hAnsi="Segoe UI" w:eastAsia="Segoe UI" w:cs="Segoe UI"/>
          <w:sz w:val="24"/>
          <w:szCs w:val="24"/>
          <w:rPrChange w:author="JN Marcos" w:date="2015-10-03T21:11:00Z" w:id="389">
            <w:rPr>
              <w:rFonts w:ascii="Arial" w:hAnsi="Arial" w:cs="Arial"/>
              <w:sz w:val="24"/>
              <w:szCs w:val="24"/>
            </w:rPr>
          </w:rPrChange>
        </w:rPr>
        <w:t>calendário</w:t>
      </w:r>
      <w:r w:rsidRPr="7AA55BCA">
        <w:rPr>
          <w:rFonts w:ascii="Segoe UI" w:hAnsi="Segoe UI" w:eastAsia="Segoe UI" w:cs="Segoe UI"/>
          <w:sz w:val="24"/>
          <w:szCs w:val="24"/>
          <w:rPrChange w:author="JN Marcos" w:date="2015-10-03T21:11:00Z" w:id="390">
            <w:rPr>
              <w:rFonts w:ascii="Arial" w:hAnsi="Arial" w:cs="Arial"/>
              <w:sz w:val="24"/>
              <w:szCs w:val="24"/>
            </w:rPr>
          </w:rPrChange>
        </w:rPr>
        <w:t xml:space="preserve"> de</w:t>
      </w:r>
      <w:ins w:author="JN Marcos" w:date="2015-10-03T22:19:00Z" w:id="391">
        <w:r w:rsidRPr="7AA55BCA" w:rsidR="3F144A93">
          <w:rPr>
            <w:rFonts w:ascii="Segoe UI" w:hAnsi="Segoe UI" w:eastAsia="Segoe UI" w:cs="Segoe UI"/>
            <w:sz w:val="24"/>
            <w:szCs w:val="24"/>
            <w:rPrChange w:author="JN Marcos" w:date="2015-10-03T21:11:00Z" w:id="392">
              <w:rPr>
                <w:rFonts w:ascii="Arial" w:hAnsi="Arial" w:cs="Arial"/>
                <w:sz w:val="24"/>
                <w:szCs w:val="24"/>
              </w:rPr>
            </w:rPrChange>
          </w:rPr>
          <w:t>ssa oferta d</w:t>
        </w:r>
      </w:ins>
      <w:del w:author="JN Marcos" w:date="2015-10-03T22:19:00Z" w:id="393">
        <w:r w:rsidRPr="7AA55BCA" w:rsidDel="3F144A93">
          <w:rPr>
            <w:rFonts w:ascii="Segoe UI" w:hAnsi="Segoe UI" w:eastAsia="Segoe UI" w:cs="Segoe UI"/>
            <w:sz w:val="24"/>
            <w:szCs w:val="24"/>
            <w:rPrChange w:author="JN Marcos" w:date="2015-10-03T21:11:00Z" w:id="394">
              <w:rPr>
                <w:rFonts w:ascii="Arial" w:hAnsi="Arial" w:cs="Arial"/>
                <w:sz w:val="24"/>
                <w:szCs w:val="24"/>
              </w:rPr>
            </w:rPrChange>
          </w:rPr>
          <w:delText xml:space="preserve"> um</w:delText>
        </w:r>
      </w:del>
      <w:r w:rsidRPr="7AA55BCA">
        <w:rPr>
          <w:rFonts w:ascii="Segoe UI" w:hAnsi="Segoe UI" w:eastAsia="Segoe UI" w:cs="Segoe UI"/>
          <w:sz w:val="24"/>
          <w:szCs w:val="24"/>
          <w:rPrChange w:author="JN Marcos" w:date="2015-10-03T21:11:00Z" w:id="395">
            <w:rPr>
              <w:rFonts w:ascii="Arial" w:hAnsi="Arial" w:cs="Arial"/>
              <w:sz w:val="24"/>
              <w:szCs w:val="24"/>
            </w:rPr>
          </w:rPrChange>
        </w:rPr>
        <w:t xml:space="preserve">a disciplina. </w:t>
      </w:r>
    </w:p>
    <w:p w:rsidR="405555A7" w:rsidP="519D2641" w:rsidRDefault="405555A7" w14:paraId="267E4248" w14:textId="06BFECB2">
      <w:pPr>
        <w:spacing w:line="240" w:lineRule="auto"/>
        <w:jc w:val="both"/>
        <w:rPr>
          <w:rFonts w:ascii="Arial" w:hAnsi="Arial" w:eastAsia="Arial" w:cs="Arial"/>
          <w:sz w:val="24"/>
          <w:szCs w:val="24"/>
        </w:rPr>
      </w:pPr>
    </w:p>
    <w:p w:rsidRPr="00F0500C" w:rsidR="00F01DDF" w:rsidP="7AA55BCA" w:rsidRDefault="1CBA9C19" w14:paraId="23C6A89E" w14:textId="46574975" w14:noSpellErr="1">
      <w:pPr>
        <w:pStyle w:val="PargrafodaLista"/>
        <w:numPr>
          <w:ilvl w:val="0"/>
          <w:numId w:val="10"/>
        </w:numPr>
        <w:spacing w:line="240" w:lineRule="auto"/>
        <w:jc w:val="both"/>
        <w:rPr>
          <w:ins w:author="Guilherme Melo" w:date="2015-10-03T20:26:00Z" w:id="396"/>
          <w:rFonts w:ascii="Segoe UI" w:hAnsi="Segoe UI" w:eastAsia="Segoe UI" w:cs="Segoe UI"/>
          <w:sz w:val="24"/>
          <w:szCs w:val="24"/>
        </w:rPr>
      </w:pPr>
      <w:r w:rsidRPr="7AA55BCA">
        <w:rPr>
          <w:rFonts w:ascii="Segoe UI" w:hAnsi="Segoe UI" w:eastAsia="Segoe UI" w:cs="Segoe UI"/>
          <w:sz w:val="24"/>
          <w:szCs w:val="24"/>
          <w:rPrChange w:author="JN Marcos" w:date="2015-10-03T21:11:00Z" w:id="397">
            <w:rPr>
              <w:rFonts w:ascii="Arial" w:hAnsi="Arial" w:cs="Arial"/>
              <w:sz w:val="24"/>
              <w:szCs w:val="24"/>
            </w:rPr>
          </w:rPrChange>
        </w:rPr>
        <w:t xml:space="preserve"> Alunos e professores podem participar de projetos de pesquisa. O projeto de pesquisa tem um </w:t>
      </w:r>
      <w:ins w:author="Guilherme Melo" w:date="2015-10-02T23:10:00Z" w:id="398">
        <w:r w:rsidRPr="7AA55BCA" w:rsidR="3096E0CC">
          <w:rPr>
            <w:rFonts w:ascii="Segoe UI" w:hAnsi="Segoe UI" w:eastAsia="Segoe UI" w:cs="Segoe UI"/>
            <w:sz w:val="24"/>
            <w:szCs w:val="24"/>
            <w:rPrChange w:author="JN Marcos" w:date="2015-10-03T21:11:00Z" w:id="399">
              <w:rPr>
                <w:rFonts w:ascii="Arial" w:hAnsi="Arial" w:cs="Arial"/>
                <w:sz w:val="24"/>
                <w:szCs w:val="24"/>
              </w:rPr>
            </w:rPrChange>
          </w:rPr>
          <w:t>título</w:t>
        </w:r>
      </w:ins>
      <w:del w:author="Guilherme Melo" w:date="2015-10-02T23:10:00Z" w:id="400">
        <w:r w:rsidRPr="00F0500C" w:rsidDel="3096E0CC" w:rsidR="00414F16">
          <w:rPr>
            <w:rFonts w:ascii="Arial" w:hAnsi="Arial" w:cs="Arial"/>
            <w:sz w:val="24"/>
            <w:szCs w:val="24"/>
          </w:rPr>
          <w:delText>ome</w:delText>
        </w:r>
      </w:del>
      <w:r w:rsidRPr="7AA55BCA" w:rsidR="00414F16">
        <w:rPr>
          <w:rFonts w:ascii="Segoe UI" w:hAnsi="Segoe UI" w:eastAsia="Segoe UI" w:cs="Segoe UI"/>
          <w:sz w:val="24"/>
          <w:szCs w:val="24"/>
          <w:rPrChange w:author="JN Marcos" w:date="2015-10-03T21:11:00Z" w:id="401">
            <w:rPr>
              <w:rFonts w:ascii="Arial" w:hAnsi="Arial" w:cs="Arial"/>
              <w:sz w:val="24"/>
              <w:szCs w:val="24"/>
            </w:rPr>
          </w:rPrChange>
        </w:rPr>
        <w:t xml:space="preserve">, </w:t>
      </w:r>
      <w:del w:author="Guilherme Melo" w:date="2015-10-03T20:17:00Z" w:id="402">
        <w:r w:rsidRPr="3096E0CC" w:rsidDel="3D8EF538" w:rsidR="00414F16">
          <w:rPr>
            <w:rFonts w:ascii="Arial" w:hAnsi="Arial" w:eastAsia="Arial" w:cs="Arial"/>
            <w:sz w:val="24"/>
            <w:szCs w:val="24"/>
            <w:rPrChange w:author="Guilherme Melo" w:date="2015-10-02T23:10:00Z" w:id="403">
              <w:rPr>
                <w:rFonts w:ascii="Arial" w:hAnsi="Arial" w:cs="Arial"/>
                <w:sz w:val="24"/>
                <w:szCs w:val="24"/>
              </w:rPr>
            </w:rPrChange>
          </w:rPr>
          <w:delText>u</w:delText>
        </w:r>
        <w:r w:rsidRPr="3096E0CC" w:rsidDel="3D8EF538">
          <w:rPr>
            <w:rFonts w:ascii="Arial" w:hAnsi="Arial" w:eastAsia="Arial" w:cs="Arial"/>
            <w:sz w:val="24"/>
            <w:szCs w:val="24"/>
            <w:rPrChange w:author="Guilherme Melo" w:date="2015-10-02T23:10:00Z" w:id="404">
              <w:rPr>
                <w:rFonts w:ascii="Arial" w:hAnsi="Arial" w:cs="Arial"/>
                <w:sz w:val="24"/>
                <w:szCs w:val="24"/>
              </w:rPr>
            </w:rPrChange>
          </w:rPr>
          <w:delText>, um tipo (PIBIC ou PIBIT)</w:delText>
        </w:r>
        <w:r w:rsidRPr="3096E0CC" w:rsidDel="2C56D771">
          <w:rPr>
            <w:rFonts w:ascii="Arial" w:hAnsi="Arial" w:eastAsia="Arial" w:cs="Arial"/>
            <w:sz w:val="24"/>
            <w:szCs w:val="24"/>
            <w:rPrChange w:author="Guilherme Melo" w:date="2015-10-02T23:10:00Z" w:id="405">
              <w:rPr>
                <w:rFonts w:ascii="Arial" w:hAnsi="Arial" w:cs="Arial"/>
                <w:sz w:val="24"/>
                <w:szCs w:val="24"/>
              </w:rPr>
            </w:rPrChange>
          </w:rPr>
          <w:delText xml:space="preserve"> e o curso vinculado</w:delText>
        </w:r>
      </w:del>
      <w:ins w:author="Guilherme Melo" w:date="2015-10-03T20:17:00Z" w:id="406">
        <w:r w:rsidRPr="7AA55BCA">
          <w:rPr>
            <w:rFonts w:ascii="Segoe UI" w:hAnsi="Segoe UI" w:eastAsia="Segoe UI" w:cs="Segoe UI"/>
            <w:sz w:val="24"/>
            <w:szCs w:val="24"/>
            <w:rPrChange w:author="JN Marcos" w:date="2015-10-03T21:11:00Z" w:id="407">
              <w:rPr>
                <w:rFonts w:ascii="Arial" w:hAnsi="Arial" w:cs="Arial"/>
                <w:sz w:val="24"/>
                <w:szCs w:val="24"/>
              </w:rPr>
            </w:rPrChange>
          </w:rPr>
          <w:t>um código de identificação</w:t>
        </w:r>
        <w:r w:rsidRPr="7AA55BCA" w:rsidR="3D8EF538">
          <w:rPr>
            <w:rFonts w:ascii="Segoe UI" w:hAnsi="Segoe UI" w:eastAsia="Segoe UI" w:cs="Segoe UI"/>
            <w:sz w:val="24"/>
            <w:szCs w:val="24"/>
            <w:rPrChange w:author="JN Marcos" w:date="2015-10-03T21:11:00Z" w:id="408">
              <w:rPr>
                <w:rFonts w:ascii="Arial" w:hAnsi="Arial" w:cs="Arial"/>
                <w:sz w:val="24"/>
                <w:szCs w:val="24"/>
              </w:rPr>
            </w:rPrChange>
          </w:rPr>
          <w:t xml:space="preserve"> e</w:t>
        </w:r>
        <w:r w:rsidRPr="7AA55BCA">
          <w:rPr>
            <w:rFonts w:ascii="Segoe UI" w:hAnsi="Segoe UI" w:eastAsia="Segoe UI" w:cs="Segoe UI"/>
            <w:sz w:val="24"/>
            <w:szCs w:val="24"/>
            <w:rPrChange w:author="JN Marcos" w:date="2015-10-03T21:11:00Z" w:id="409">
              <w:rPr>
                <w:rFonts w:ascii="Arial" w:hAnsi="Arial" w:cs="Arial"/>
                <w:sz w:val="24"/>
                <w:szCs w:val="24"/>
              </w:rPr>
            </w:rPrChange>
          </w:rPr>
          <w:t xml:space="preserve"> um tipo (PIBIC ou PIBIT)</w:t>
        </w:r>
      </w:ins>
      <w:r w:rsidRPr="7AA55BCA">
        <w:rPr>
          <w:rFonts w:ascii="Segoe UI" w:hAnsi="Segoe UI" w:eastAsia="Segoe UI" w:cs="Segoe UI"/>
          <w:sz w:val="24"/>
          <w:szCs w:val="24"/>
          <w:rPrChange w:author="JN Marcos" w:date="2015-10-03T21:11:00Z" w:id="410">
            <w:rPr>
              <w:rFonts w:ascii="Arial" w:hAnsi="Arial" w:cs="Arial"/>
              <w:sz w:val="24"/>
              <w:szCs w:val="24"/>
            </w:rPr>
          </w:rPrChange>
        </w:rPr>
        <w:t xml:space="preserve">. Vários alunos podem participar de vários projetos de pesquisa. Um projeto deve ter participação de alunos. Um ou mais professores podem coordenar mais de um projeto, um projeto deve ser coordenado por um ou mais professores. </w:t>
      </w:r>
      <w:ins w:author="Guilherme Melo" w:date="2015-10-03T20:19:00Z" w:id="411">
        <w:r w:rsidRPr="7AA55BCA" w:rsidR="4BE7AE4F">
          <w:rPr>
            <w:rFonts w:ascii="Segoe UI" w:hAnsi="Segoe UI" w:eastAsia="Segoe UI" w:cs="Segoe UI"/>
            <w:sz w:val="24"/>
            <w:szCs w:val="24"/>
            <w:rPrChange w:author="JN Marcos" w:date="2015-10-03T21:11:00Z" w:id="412">
              <w:rPr>
                <w:rFonts w:ascii="Arial" w:hAnsi="Arial" w:cs="Arial"/>
                <w:sz w:val="24"/>
                <w:szCs w:val="24"/>
              </w:rPr>
            </w:rPrChange>
          </w:rPr>
          <w:t xml:space="preserve">Um </w:t>
        </w:r>
      </w:ins>
      <w:ins w:author="Guilherme Melo" w:date="2015-10-03T20:20:00Z" w:id="413">
        <w:r w:rsidRPr="7AA55BCA" w:rsidR="4F321704">
          <w:rPr>
            <w:rFonts w:ascii="Segoe UI" w:hAnsi="Segoe UI" w:eastAsia="Segoe UI" w:cs="Segoe UI"/>
            <w:sz w:val="24"/>
            <w:szCs w:val="24"/>
            <w:rPrChange w:author="JN Marcos" w:date="2015-10-03T21:11:00Z" w:id="414">
              <w:rPr>
                <w:rFonts w:ascii="Arial" w:hAnsi="Arial" w:cs="Arial"/>
                <w:sz w:val="24"/>
                <w:szCs w:val="24"/>
              </w:rPr>
            </w:rPrChange>
          </w:rPr>
          <w:t xml:space="preserve">ou mais </w:t>
        </w:r>
      </w:ins>
      <w:ins w:author="Guilherme Melo" w:date="2015-10-03T20:19:00Z" w:id="415">
        <w:r w:rsidRPr="7AA55BCA" w:rsidR="4BE7AE4F">
          <w:rPr>
            <w:rFonts w:ascii="Segoe UI" w:hAnsi="Segoe UI" w:eastAsia="Segoe UI" w:cs="Segoe UI"/>
            <w:sz w:val="24"/>
            <w:szCs w:val="24"/>
            <w:rPrChange w:author="JN Marcos" w:date="2015-10-03T21:11:00Z" w:id="416">
              <w:rPr>
                <w:rFonts w:ascii="Arial" w:hAnsi="Arial" w:cs="Arial"/>
                <w:sz w:val="24"/>
                <w:szCs w:val="24"/>
              </w:rPr>
            </w:rPrChange>
          </w:rPr>
          <w:t>artigo</w:t>
        </w:r>
      </w:ins>
      <w:ins w:author="Guilherme Melo" w:date="2015-10-03T20:20:00Z" w:id="417">
        <w:r w:rsidRPr="7AA55BCA" w:rsidR="4F321704">
          <w:rPr>
            <w:rFonts w:ascii="Segoe UI" w:hAnsi="Segoe UI" w:eastAsia="Segoe UI" w:cs="Segoe UI"/>
            <w:sz w:val="24"/>
            <w:szCs w:val="24"/>
            <w:rPrChange w:author="JN Marcos" w:date="2015-10-03T21:11:00Z" w:id="418">
              <w:rPr>
                <w:rFonts w:ascii="Arial" w:hAnsi="Arial" w:cs="Arial"/>
                <w:sz w:val="24"/>
                <w:szCs w:val="24"/>
              </w:rPr>
            </w:rPrChange>
          </w:rPr>
          <w:t>s</w:t>
        </w:r>
      </w:ins>
      <w:ins w:author="Guilherme Melo" w:date="2015-10-03T20:19:00Z" w:id="419">
        <w:r w:rsidRPr="7AA55BCA" w:rsidR="4BE7AE4F">
          <w:rPr>
            <w:rFonts w:ascii="Segoe UI" w:hAnsi="Segoe UI" w:eastAsia="Segoe UI" w:cs="Segoe UI"/>
            <w:sz w:val="24"/>
            <w:szCs w:val="24"/>
            <w:rPrChange w:author="JN Marcos" w:date="2015-10-03T21:11:00Z" w:id="420">
              <w:rPr>
                <w:rFonts w:ascii="Arial" w:hAnsi="Arial" w:cs="Arial"/>
                <w:sz w:val="24"/>
                <w:szCs w:val="24"/>
              </w:rPr>
            </w:rPrChange>
          </w:rPr>
          <w:t xml:space="preserve"> pode</w:t>
        </w:r>
      </w:ins>
      <w:ins w:author="Guilherme Melo" w:date="2015-10-03T20:20:00Z" w:id="421">
        <w:r w:rsidRPr="7AA55BCA" w:rsidR="4F321704">
          <w:rPr>
            <w:rFonts w:ascii="Segoe UI" w:hAnsi="Segoe UI" w:eastAsia="Segoe UI" w:cs="Segoe UI"/>
            <w:sz w:val="24"/>
            <w:szCs w:val="24"/>
            <w:rPrChange w:author="JN Marcos" w:date="2015-10-03T21:11:00Z" w:id="422">
              <w:rPr>
                <w:rFonts w:ascii="Arial" w:hAnsi="Arial" w:cs="Arial"/>
                <w:sz w:val="24"/>
                <w:szCs w:val="24"/>
              </w:rPr>
            </w:rPrChange>
          </w:rPr>
          <w:t>m</w:t>
        </w:r>
      </w:ins>
      <w:ins w:author="Guilherme Melo" w:date="2015-10-03T20:19:00Z" w:id="423">
        <w:r w:rsidRPr="7AA55BCA" w:rsidR="4BE7AE4F">
          <w:rPr>
            <w:rFonts w:ascii="Segoe UI" w:hAnsi="Segoe UI" w:eastAsia="Segoe UI" w:cs="Segoe UI"/>
            <w:sz w:val="24"/>
            <w:szCs w:val="24"/>
            <w:rPrChange w:author="JN Marcos" w:date="2015-10-03T21:11:00Z" w:id="424">
              <w:rPr>
                <w:rFonts w:ascii="Arial" w:hAnsi="Arial" w:cs="Arial"/>
                <w:sz w:val="24"/>
                <w:szCs w:val="24"/>
              </w:rPr>
            </w:rPrChange>
          </w:rPr>
          <w:t xml:space="preserve"> ser </w:t>
        </w:r>
        <w:r w:rsidRPr="7AA55BCA" w:rsidR="4BE7AE4F">
          <w:rPr>
            <w:rFonts w:ascii="Segoe UI" w:hAnsi="Segoe UI" w:eastAsia="Segoe UI" w:cs="Segoe UI"/>
            <w:sz w:val="24"/>
            <w:szCs w:val="24"/>
            <w:rPrChange w:author="JN Marcos" w:date="2015-10-03T21:11:00Z" w:id="425">
              <w:rPr>
                <w:rFonts w:ascii="Arial" w:hAnsi="Arial" w:cs="Arial"/>
                <w:sz w:val="24"/>
                <w:szCs w:val="24"/>
              </w:rPr>
            </w:rPrChange>
          </w:rPr>
          <w:lastRenderedPageBreak/>
          <w:t>gerado</w:t>
        </w:r>
      </w:ins>
      <w:ins w:author="Guilherme Melo" w:date="2015-10-03T20:20:00Z" w:id="426">
        <w:r w:rsidRPr="7AA55BCA" w:rsidR="4F321704">
          <w:rPr>
            <w:rFonts w:ascii="Segoe UI" w:hAnsi="Segoe UI" w:eastAsia="Segoe UI" w:cs="Segoe UI"/>
            <w:sz w:val="24"/>
            <w:szCs w:val="24"/>
            <w:rPrChange w:author="JN Marcos" w:date="2015-10-03T21:11:00Z" w:id="427">
              <w:rPr>
                <w:rFonts w:ascii="Arial" w:hAnsi="Arial" w:cs="Arial"/>
                <w:sz w:val="24"/>
                <w:szCs w:val="24"/>
              </w:rPr>
            </w:rPrChange>
          </w:rPr>
          <w:t>s</w:t>
        </w:r>
        <w:r w:rsidRPr="7AA55BCA" w:rsidR="226767CF">
          <w:rPr>
            <w:rFonts w:ascii="Segoe UI" w:hAnsi="Segoe UI" w:eastAsia="Segoe UI" w:cs="Segoe UI"/>
            <w:sz w:val="24"/>
            <w:szCs w:val="24"/>
            <w:rPrChange w:author="JN Marcos" w:date="2015-10-03T21:11:00Z" w:id="428">
              <w:rPr>
                <w:rFonts w:ascii="Arial" w:hAnsi="Arial" w:cs="Arial"/>
                <w:sz w:val="24"/>
                <w:szCs w:val="24"/>
              </w:rPr>
            </w:rPrChange>
          </w:rPr>
          <w:t xml:space="preserve"> at</w:t>
        </w:r>
        <w:r w:rsidRPr="00BA541E" w:rsidR="00BA541E">
          <w:rPr>
            <w:rFonts w:ascii="Segoe UI" w:hAnsi="Segoe UI" w:eastAsia="Segoe UI" w:cs="Segoe UI"/>
            <w:sz w:val="24"/>
            <w:szCs w:val="24"/>
          </w:rPr>
          <w:t>ravés dess</w:t>
        </w:r>
      </w:ins>
      <w:ins w:author="Guilherme Melo" w:date="2015-10-03T18:16:00Z" w:id="429">
        <w:r w:rsidR="00BA541E">
          <w:rPr>
            <w:rFonts w:ascii="Segoe UI" w:hAnsi="Segoe UI" w:eastAsia="Segoe UI" w:cs="Segoe UI"/>
            <w:sz w:val="24"/>
            <w:szCs w:val="24"/>
          </w:rPr>
          <w:t>e</w:t>
        </w:r>
      </w:ins>
      <w:ins w:author="Guilherme Melo" w:date="2015-10-03T20:20:00Z" w:id="430">
        <w:r w:rsidRPr="7AA55BCA" w:rsidR="4F321704">
          <w:rPr>
            <w:rFonts w:ascii="Segoe UI" w:hAnsi="Segoe UI" w:eastAsia="Segoe UI" w:cs="Segoe UI"/>
            <w:sz w:val="24"/>
            <w:szCs w:val="24"/>
            <w:rPrChange w:author="JN Marcos" w:date="2015-10-03T21:11:00Z" w:id="431">
              <w:rPr>
                <w:rFonts w:ascii="Arial" w:hAnsi="Arial" w:cs="Arial"/>
                <w:sz w:val="24"/>
                <w:szCs w:val="24"/>
              </w:rPr>
            </w:rPrChange>
          </w:rPr>
          <w:t>s</w:t>
        </w:r>
      </w:ins>
      <w:ins w:author="Guilherme Melo" w:date="2015-10-03T18:16:00Z" w:id="432">
        <w:r w:rsidR="00BA541E">
          <w:rPr>
            <w:rFonts w:ascii="Segoe UI" w:hAnsi="Segoe UI" w:eastAsia="Segoe UI" w:cs="Segoe UI"/>
            <w:sz w:val="24"/>
            <w:szCs w:val="24"/>
          </w:rPr>
          <w:t xml:space="preserve"> projetos de</w:t>
        </w:r>
      </w:ins>
      <w:ins w:author="Guilherme Melo" w:date="2015-10-03T20:20:00Z" w:id="433">
        <w:r w:rsidRPr="00BA541E" w:rsidR="00BA541E">
          <w:rPr>
            <w:rFonts w:ascii="Segoe UI" w:hAnsi="Segoe UI" w:eastAsia="Segoe UI" w:cs="Segoe UI"/>
            <w:sz w:val="24"/>
            <w:szCs w:val="24"/>
          </w:rPr>
          <w:t xml:space="preserve"> pesquisa</w:t>
        </w:r>
        <w:r w:rsidRPr="7AA55BCA" w:rsidR="4F321704">
          <w:rPr>
            <w:rFonts w:ascii="Segoe UI" w:hAnsi="Segoe UI" w:eastAsia="Segoe UI" w:cs="Segoe UI"/>
            <w:sz w:val="24"/>
            <w:szCs w:val="24"/>
            <w:rPrChange w:author="JN Marcos" w:date="2015-10-03T21:11:00Z" w:id="434">
              <w:rPr>
                <w:rFonts w:ascii="Arial" w:hAnsi="Arial" w:cs="Arial"/>
                <w:sz w:val="24"/>
                <w:szCs w:val="24"/>
              </w:rPr>
            </w:rPrChange>
          </w:rPr>
          <w:t>, um artigo est</w:t>
        </w:r>
      </w:ins>
      <w:ins w:author="Guilherme Melo" w:date="2015-10-03T20:21:00Z" w:id="435">
        <w:r w:rsidRPr="7AA55BCA" w:rsidR="52BE88C6">
          <w:rPr>
            <w:rFonts w:ascii="Segoe UI" w:hAnsi="Segoe UI" w:eastAsia="Segoe UI" w:cs="Segoe UI"/>
            <w:sz w:val="24"/>
            <w:szCs w:val="24"/>
            <w:rPrChange w:author="JN Marcos" w:date="2015-10-03T21:11:00Z" w:id="436">
              <w:rPr>
                <w:rFonts w:ascii="Arial" w:hAnsi="Arial" w:cs="Arial"/>
                <w:sz w:val="24"/>
                <w:szCs w:val="24"/>
              </w:rPr>
            </w:rPrChange>
          </w:rPr>
          <w:t>á associado a</w:t>
        </w:r>
      </w:ins>
      <w:ins w:author="Guilherme Melo" w:date="2015-10-03T20:29:00Z" w:id="437">
        <w:del w:author="JN Marcos" w:date="2015-10-03T15:31:00Z" w:id="438">
          <w:r w:rsidRPr="7AA55BCA" w:rsidDel="001E5F14" w:rsidR="1ADCD4B9">
            <w:rPr>
              <w:rFonts w:ascii="Segoe UI" w:hAnsi="Segoe UI" w:eastAsia="Segoe UI" w:cs="Segoe UI"/>
              <w:sz w:val="24"/>
              <w:szCs w:val="24"/>
              <w:rPrChange w:author="JN Marcos" w:date="2015-10-03T21:11:00Z" w:id="439">
                <w:rPr>
                  <w:rFonts w:ascii="Arial" w:hAnsi="Arial" w:cs="Arial"/>
                  <w:sz w:val="24"/>
                  <w:szCs w:val="24"/>
                </w:rPr>
              </w:rPrChange>
            </w:rPr>
            <w:delText xml:space="preserve"> </w:delText>
          </w:r>
        </w:del>
        <w:r w:rsidRPr="7AA55BCA" w:rsidR="1ADCD4B9">
          <w:rPr>
            <w:rFonts w:ascii="Segoe UI" w:hAnsi="Segoe UI" w:eastAsia="Segoe UI" w:cs="Segoe UI"/>
            <w:sz w:val="24"/>
            <w:szCs w:val="24"/>
            <w:rPrChange w:author="JN Marcos" w:date="2015-10-03T21:11:00Z" w:id="440">
              <w:rPr>
                <w:rFonts w:ascii="Arial" w:hAnsi="Arial" w:cs="Arial"/>
                <w:sz w:val="24"/>
                <w:szCs w:val="24"/>
              </w:rPr>
            </w:rPrChange>
          </w:rPr>
          <w:t>o c</w:t>
        </w:r>
      </w:ins>
      <w:ins w:author="Guilherme Melo" w:date="2015-10-03T20:30:00Z" w:id="441">
        <w:r w:rsidRPr="00BA541E" w:rsidR="00BA541E">
          <w:rPr>
            <w:rFonts w:ascii="Segoe UI" w:hAnsi="Segoe UI" w:eastAsia="Segoe UI" w:cs="Segoe UI"/>
            <w:sz w:val="24"/>
            <w:szCs w:val="24"/>
          </w:rPr>
          <w:t>ódigo de identificação de um</w:t>
        </w:r>
      </w:ins>
      <w:ins w:author="Guilherme Melo" w:date="2015-10-03T18:16:00Z" w:id="442">
        <w:r w:rsidR="00BA541E">
          <w:rPr>
            <w:rFonts w:ascii="Segoe UI" w:hAnsi="Segoe UI" w:eastAsia="Segoe UI" w:cs="Segoe UI"/>
            <w:sz w:val="24"/>
            <w:szCs w:val="24"/>
          </w:rPr>
          <w:t xml:space="preserve"> projeto</w:t>
        </w:r>
      </w:ins>
      <w:ins w:author="Guilherme Melo" w:date="2015-10-03T20:26:00Z" w:id="443">
        <w:r w:rsidRPr="7AA55BCA" w:rsidR="23C6A89E">
          <w:rPr>
            <w:rFonts w:ascii="Segoe UI" w:hAnsi="Segoe UI" w:eastAsia="Segoe UI" w:cs="Segoe UI"/>
            <w:sz w:val="24"/>
            <w:szCs w:val="24"/>
            <w:rPrChange w:author="JN Marcos" w:date="2015-10-03T21:11:00Z" w:id="444">
              <w:rPr>
                <w:rFonts w:ascii="Arial" w:hAnsi="Arial" w:cs="Arial"/>
                <w:sz w:val="24"/>
                <w:szCs w:val="24"/>
              </w:rPr>
            </w:rPrChange>
          </w:rPr>
          <w:t>.</w:t>
        </w:r>
      </w:ins>
      <w:ins w:author="Guilherme Melo" w:date="2015-10-03T20:21:00Z" w:id="445">
        <w:r w:rsidRPr="7AA55BCA" w:rsidR="52BE88C6">
          <w:rPr>
            <w:rFonts w:ascii="Segoe UI" w:hAnsi="Segoe UI" w:eastAsia="Segoe UI" w:cs="Segoe UI"/>
            <w:sz w:val="24"/>
            <w:szCs w:val="24"/>
            <w:rPrChange w:author="JN Marcos" w:date="2015-10-03T21:11:00Z" w:id="446">
              <w:rPr>
                <w:rFonts w:ascii="Arial" w:hAnsi="Arial" w:cs="Arial"/>
                <w:sz w:val="24"/>
                <w:szCs w:val="24"/>
              </w:rPr>
            </w:rPrChange>
          </w:rPr>
          <w:t xml:space="preserve"> O artigo tem como atrib</w:t>
        </w:r>
        <w:r w:rsidRPr="7AA55BCA" w:rsidR="42E275EB">
          <w:rPr>
            <w:rFonts w:ascii="Segoe UI" w:hAnsi="Segoe UI" w:eastAsia="Segoe UI" w:cs="Segoe UI"/>
            <w:sz w:val="24"/>
            <w:szCs w:val="24"/>
            <w:rPrChange w:author="JN Marcos" w:date="2015-10-03T21:11:00Z" w:id="447">
              <w:rPr>
                <w:rFonts w:ascii="Arial" w:hAnsi="Arial" w:cs="Arial"/>
                <w:sz w:val="24"/>
                <w:szCs w:val="24"/>
              </w:rPr>
            </w:rPrChange>
          </w:rPr>
          <w:t>utos</w:t>
        </w:r>
        <w:del w:author="JN Marcos" w:date="2015-10-03T15:31:00Z" w:id="448">
          <w:r w:rsidRPr="7AA55BCA" w:rsidDel="001E5F14" w:rsidR="42E275EB">
            <w:rPr>
              <w:rFonts w:ascii="Segoe UI" w:hAnsi="Segoe UI" w:eastAsia="Segoe UI" w:cs="Segoe UI"/>
              <w:sz w:val="24"/>
              <w:szCs w:val="24"/>
              <w:rPrChange w:author="JN Marcos" w:date="2015-10-03T21:11:00Z" w:id="449">
                <w:rPr>
                  <w:rFonts w:ascii="Arial" w:hAnsi="Arial" w:cs="Arial"/>
                  <w:sz w:val="24"/>
                  <w:szCs w:val="24"/>
                </w:rPr>
              </w:rPrChange>
            </w:rPr>
            <w:delText xml:space="preserve"> </w:delText>
          </w:r>
        </w:del>
      </w:ins>
      <w:ins w:author="Guilherme Melo" w:date="2015-10-03T20:25:00Z" w:id="450">
        <w:r w:rsidRPr="7AA55BCA" w:rsidR="77E7F8CD">
          <w:rPr>
            <w:rFonts w:ascii="Segoe UI" w:hAnsi="Segoe UI" w:eastAsia="Segoe UI" w:cs="Segoe UI"/>
            <w:sz w:val="24"/>
            <w:szCs w:val="24"/>
            <w:rPrChange w:author="JN Marcos" w:date="2015-10-03T21:11:00Z" w:id="451">
              <w:rPr>
                <w:rFonts w:ascii="Arial" w:hAnsi="Arial" w:cs="Arial"/>
                <w:sz w:val="24"/>
                <w:szCs w:val="24"/>
              </w:rPr>
            </w:rPrChange>
          </w:rPr>
          <w:t>:</w:t>
        </w:r>
      </w:ins>
      <w:ins w:author="Guilherme Melo" w:date="2015-10-03T20:26:00Z" w:id="452">
        <w:r w:rsidRPr="7AA55BCA" w:rsidR="68B7B464">
          <w:rPr>
            <w:rFonts w:ascii="Segoe UI" w:hAnsi="Segoe UI" w:eastAsia="Segoe UI" w:cs="Segoe UI"/>
            <w:sz w:val="24"/>
            <w:szCs w:val="24"/>
            <w:rPrChange w:author="JN Marcos" w:date="2015-10-03T21:11:00Z" w:id="453">
              <w:rPr/>
            </w:rPrChange>
          </w:rPr>
          <w:t xml:space="preserve"> </w:t>
        </w:r>
        <w:r w:rsidRPr="7AA55BCA" w:rsidR="77E7F8CD">
          <w:rPr>
            <w:rFonts w:ascii="Segoe UI" w:hAnsi="Segoe UI" w:eastAsia="Segoe UI" w:cs="Segoe UI"/>
            <w:sz w:val="24"/>
            <w:szCs w:val="24"/>
            <w:rPrChange w:author="JN Marcos" w:date="2015-10-03T21:11:00Z" w:id="454">
              <w:rPr/>
            </w:rPrChange>
          </w:rPr>
          <w:t>tema, objetivo</w:t>
        </w:r>
        <w:r w:rsidRPr="7AA55BCA" w:rsidR="68B7B464">
          <w:rPr>
            <w:rFonts w:ascii="Segoe UI" w:hAnsi="Segoe UI" w:eastAsia="Segoe UI" w:cs="Segoe UI"/>
            <w:sz w:val="24"/>
            <w:szCs w:val="24"/>
            <w:rPrChange w:author="JN Marcos" w:date="2015-10-03T21:11:00Z" w:id="455">
              <w:rPr/>
            </w:rPrChange>
          </w:rPr>
          <w:t xml:space="preserve"> e área científica</w:t>
        </w:r>
        <w:r w:rsidRPr="7AA55BCA" w:rsidR="23C6A89E">
          <w:rPr>
            <w:rFonts w:ascii="Segoe UI" w:hAnsi="Segoe UI" w:eastAsia="Segoe UI" w:cs="Segoe UI"/>
            <w:sz w:val="24"/>
            <w:szCs w:val="24"/>
            <w:rPrChange w:author="JN Marcos" w:date="2015-10-03T21:11:00Z" w:id="456">
              <w:rPr/>
            </w:rPrChange>
          </w:rPr>
          <w:t>.</w:t>
        </w:r>
      </w:ins>
    </w:p>
    <w:p w:rsidRPr="00F0500C" w:rsidR="00F01DDF" w:rsidDel="23C6A89E" w:rsidRDefault="1CBA9C19" w14:paraId="3EF222ED" w14:textId="15AB6561">
      <w:pPr>
        <w:pStyle w:val="PargrafodaLista"/>
        <w:numPr>
          <w:ilvl w:val="0"/>
          <w:numId w:val="10"/>
        </w:numPr>
        <w:spacing w:line="240" w:lineRule="auto"/>
        <w:jc w:val="both"/>
        <w:rPr>
          <w:del w:author="Guilherme Melo" w:date="2015-10-03T20:26:00Z" w:id="457"/>
          <w:rFonts w:ascii="Arial" w:hAnsi="Arial" w:eastAsia="Arial" w:cs="Arial"/>
          <w:sz w:val="24"/>
          <w:szCs w:val="24"/>
        </w:rPr>
        <w:pPrChange w:author="Guilherme Melo" w:date="2015-10-02T23:10:00Z" w:id="458">
          <w:pPr>
            <w:pStyle w:val="PargrafodaLista"/>
            <w:numPr>
              <w:numId w:val="10"/>
            </w:numPr>
            <w:ind w:hanging="360"/>
            <w:jc w:val="both"/>
          </w:pPr>
        </w:pPrChange>
      </w:pPr>
      <w:del w:author="Guilherme Melo" w:date="2015-10-03T20:18:00Z" w:id="459">
        <w:r w:rsidRPr="3096E0CC" w:rsidDel="1121B131">
          <w:rPr>
            <w:rFonts w:ascii="Arial" w:hAnsi="Arial" w:eastAsia="Arial" w:cs="Arial"/>
            <w:sz w:val="24"/>
            <w:szCs w:val="24"/>
            <w:rPrChange w:author="Guilherme Melo" w:date="2015-10-02T23:10:00Z" w:id="460">
              <w:rPr>
                <w:rFonts w:ascii="Arial" w:hAnsi="Arial" w:cs="Arial"/>
                <w:sz w:val="24"/>
                <w:szCs w:val="24"/>
              </w:rPr>
            </w:rPrChange>
          </w:rPr>
          <w:delText>Na associação entre professores e projetos podem ser realizados artigos, cada artigo tem um tema</w:delText>
        </w:r>
      </w:del>
      <w:del w:author="Guilherme Melo" w:date="2015-10-03T20:17:00Z" w:id="461">
        <w:r w:rsidRPr="3096E0CC" w:rsidDel="2C56D771">
          <w:rPr>
            <w:rFonts w:ascii="Arial" w:hAnsi="Arial" w:eastAsia="Arial" w:cs="Arial"/>
            <w:sz w:val="24"/>
            <w:szCs w:val="24"/>
            <w:rPrChange w:author="Guilherme Melo" w:date="2015-10-02T23:10:00Z" w:id="462">
              <w:rPr>
                <w:rFonts w:ascii="Arial" w:hAnsi="Arial" w:cs="Arial"/>
                <w:sz w:val="24"/>
                <w:szCs w:val="24"/>
              </w:rPr>
            </w:rPrChange>
          </w:rPr>
          <w:delText xml:space="preserve">, CPF dos </w:delText>
        </w:r>
      </w:del>
      <w:ins w:author="JN Marcos" w:date="2015-10-02T23:12:00Z" w:id="463">
        <w:del w:author="Guilherme Melo" w:date="2015-10-03T20:17:00Z" w:id="464">
          <w:r w:rsidRPr="3096E0CC" w:rsidDel="2C56D771" w:rsidR="3BEBD43D">
            <w:rPr>
              <w:rFonts w:ascii="Arial" w:hAnsi="Arial" w:eastAsia="Arial" w:cs="Arial"/>
              <w:sz w:val="24"/>
              <w:szCs w:val="24"/>
              <w:rPrChange w:author="Guilherme Melo" w:date="2015-10-02T23:10:00Z" w:id="465">
                <w:rPr>
                  <w:rFonts w:ascii="Arial" w:hAnsi="Arial" w:cs="Arial"/>
                  <w:sz w:val="24"/>
                  <w:szCs w:val="24"/>
                </w:rPr>
              </w:rPrChange>
            </w:rPr>
            <w:delText>au</w:delText>
          </w:r>
        </w:del>
        <w:del w:author="Guilherme Melo" w:date="2015-10-03T20:16:00Z" w:id="466">
          <w:r w:rsidRPr="3096E0CC" w:rsidDel="46DDDB33" w:rsidR="3BEBD43D">
            <w:rPr>
              <w:rFonts w:ascii="Arial" w:hAnsi="Arial" w:eastAsia="Arial" w:cs="Arial"/>
              <w:sz w:val="24"/>
              <w:szCs w:val="24"/>
              <w:rPrChange w:author="Guilherme Melo" w:date="2015-10-02T23:10:00Z" w:id="467">
                <w:rPr>
                  <w:rFonts w:ascii="Arial" w:hAnsi="Arial" w:cs="Arial"/>
                  <w:sz w:val="24"/>
                  <w:szCs w:val="24"/>
                </w:rPr>
              </w:rPrChange>
            </w:rPr>
            <w:delText>tores</w:delText>
          </w:r>
        </w:del>
      </w:ins>
      <w:del w:author="Guilherme Melo" w:date="2015-10-02T23:11:00Z" w:id="468">
        <w:r w:rsidRPr="3096E0CC" w:rsidDel="08A6CED0">
          <w:rPr>
            <w:rFonts w:ascii="Arial" w:hAnsi="Arial" w:eastAsia="Arial" w:cs="Arial"/>
            <w:sz w:val="24"/>
            <w:szCs w:val="24"/>
            <w:rPrChange w:author="Guilherme Melo" w:date="2015-10-02T23:10:00Z" w:id="469">
              <w:rPr>
                <w:rFonts w:ascii="Arial" w:hAnsi="Arial" w:cs="Arial"/>
                <w:sz w:val="24"/>
                <w:szCs w:val="24"/>
              </w:rPr>
            </w:rPrChange>
          </w:rPr>
          <w:delText>cipant</w:delText>
        </w:r>
        <w:r w:rsidRPr="3096E0CC" w:rsidDel="08A6CED0" w:rsidR="00414F16">
          <w:rPr>
            <w:rFonts w:ascii="Arial" w:hAnsi="Arial" w:eastAsia="Arial" w:cs="Arial"/>
            <w:sz w:val="24"/>
            <w:szCs w:val="24"/>
            <w:rPrChange w:author="Guilherme Melo" w:date="2015-10-02T23:10:00Z" w:id="470">
              <w:rPr>
                <w:rFonts w:ascii="Arial" w:hAnsi="Arial" w:cs="Arial"/>
                <w:sz w:val="24"/>
                <w:szCs w:val="24"/>
              </w:rPr>
            </w:rPrChange>
          </w:rPr>
          <w:delText>es</w:delText>
        </w:r>
      </w:del>
      <w:del w:author="Guilherme Melo" w:date="2015-10-03T20:18:00Z" w:id="471">
        <w:r w:rsidRPr="3096E0CC" w:rsidDel="1121B131" w:rsidR="00414F16">
          <w:rPr>
            <w:rFonts w:ascii="Arial" w:hAnsi="Arial" w:eastAsia="Arial" w:cs="Arial"/>
            <w:sz w:val="24"/>
            <w:szCs w:val="24"/>
            <w:rPrChange w:author="Guilherme Melo" w:date="2015-10-02T23:10:00Z" w:id="472">
              <w:rPr>
                <w:rFonts w:ascii="Arial" w:hAnsi="Arial" w:cs="Arial"/>
                <w:sz w:val="24"/>
                <w:szCs w:val="24"/>
              </w:rPr>
            </w:rPrChange>
          </w:rPr>
          <w:delText>, curso</w:delText>
        </w:r>
      </w:del>
      <w:ins w:author="JN Marcos" w:date="2015-10-02T23:13:00Z" w:id="473">
        <w:del w:author="Guilherme Melo" w:date="2015-10-03T20:18:00Z" w:id="474">
          <w:r w:rsidRPr="3096E0CC" w:rsidDel="1121B131" w:rsidR="6157441C">
            <w:rPr>
              <w:rFonts w:ascii="Arial" w:hAnsi="Arial" w:eastAsia="Arial" w:cs="Arial"/>
              <w:sz w:val="24"/>
              <w:szCs w:val="24"/>
              <w:rPrChange w:author="Guilherme Melo" w:date="2015-10-02T23:10:00Z" w:id="475">
                <w:rPr>
                  <w:rFonts w:ascii="Arial" w:hAnsi="Arial" w:cs="Arial"/>
                  <w:sz w:val="24"/>
                  <w:szCs w:val="24"/>
                </w:rPr>
              </w:rPrChange>
            </w:rPr>
            <w:delText xml:space="preserve"> e</w:delText>
          </w:r>
        </w:del>
      </w:ins>
      <w:del w:author="JN Marcos" w:date="2015-10-02T23:13:00Z" w:id="476">
        <w:r w:rsidRPr="3096E0CC" w:rsidDel="6157441C" w:rsidR="00414F16">
          <w:rPr>
            <w:rFonts w:ascii="Arial" w:hAnsi="Arial" w:eastAsia="Arial" w:cs="Arial"/>
            <w:sz w:val="24"/>
            <w:szCs w:val="24"/>
            <w:rPrChange w:author="Guilherme Melo" w:date="2015-10-02T23:10:00Z" w:id="477">
              <w:rPr>
                <w:rFonts w:ascii="Arial" w:hAnsi="Arial" w:cs="Arial"/>
                <w:sz w:val="24"/>
                <w:szCs w:val="24"/>
              </w:rPr>
            </w:rPrChange>
          </w:rPr>
          <w:delText>,</w:delText>
        </w:r>
      </w:del>
      <w:del w:author="Guilherme Melo" w:date="2015-10-03T20:18:00Z" w:id="478">
        <w:r w:rsidRPr="3096E0CC" w:rsidDel="1121B131" w:rsidR="00414F16">
          <w:rPr>
            <w:rFonts w:ascii="Arial" w:hAnsi="Arial" w:eastAsia="Arial" w:cs="Arial"/>
            <w:sz w:val="24"/>
            <w:szCs w:val="24"/>
            <w:rPrChange w:author="Guilherme Melo" w:date="2015-10-02T23:10:00Z" w:id="479">
              <w:rPr>
                <w:rFonts w:ascii="Arial" w:hAnsi="Arial" w:cs="Arial"/>
                <w:sz w:val="24"/>
                <w:szCs w:val="24"/>
              </w:rPr>
            </w:rPrChange>
          </w:rPr>
          <w:delText xml:space="preserve"> nome da universidade</w:delText>
        </w:r>
        <w:r w:rsidRPr="3096E0CC" w:rsidDel="1121B131">
          <w:rPr>
            <w:rFonts w:ascii="Arial" w:hAnsi="Arial" w:eastAsia="Arial" w:cs="Arial"/>
            <w:sz w:val="24"/>
            <w:szCs w:val="24"/>
            <w:rPrChange w:author="Guilherme Melo" w:date="2015-10-02T23:10:00Z" w:id="480">
              <w:rPr>
                <w:rFonts w:ascii="Arial" w:hAnsi="Arial" w:cs="Arial"/>
                <w:sz w:val="24"/>
                <w:szCs w:val="24"/>
              </w:rPr>
            </w:rPrChange>
          </w:rPr>
          <w:delText xml:space="preserve">. </w:delText>
        </w:r>
      </w:del>
    </w:p>
    <w:p w:rsidRPr="00F0500C" w:rsidR="22CB90F4" w:rsidDel="23C6A89E" w:rsidP="00414F16" w:rsidRDefault="22CB90F4" w14:paraId="57F58BB0" w14:textId="7C0AFA1D">
      <w:pPr>
        <w:spacing w:line="240" w:lineRule="auto"/>
        <w:jc w:val="both"/>
        <w:rPr>
          <w:del w:author="Guilherme Melo" w:date="2015-10-03T20:26:00Z" w:id="481"/>
          <w:rFonts w:ascii="Arial" w:hAnsi="Arial" w:cs="Arial"/>
        </w:rPr>
      </w:pPr>
    </w:p>
    <w:p w:rsidR="23C6A89E" w:rsidRDefault="23C6A89E" w14:paraId="54D79874" w14:textId="77777777">
      <w:pPr>
        <w:spacing w:line="240" w:lineRule="auto"/>
        <w:jc w:val="both"/>
        <w:pPrChange w:author="Guilherme Melo" w:date="2015-10-03T20:26:00Z" w:id="482">
          <w:pPr/>
        </w:pPrChange>
      </w:pPr>
    </w:p>
    <w:p w:rsidRPr="00F0500C" w:rsidR="22CB90F4" w:rsidP="7AA55BCA" w:rsidRDefault="33E204B9" w14:paraId="0C74D4FB" w14:textId="10CE8339" w14:noSpellErr="1">
      <w:pPr>
        <w:pStyle w:val="PargrafodaLista"/>
        <w:numPr>
          <w:ilvl w:val="0"/>
          <w:numId w:val="10"/>
        </w:numPr>
        <w:spacing w:line="240" w:lineRule="auto"/>
        <w:jc w:val="both"/>
        <w:rPr>
          <w:rFonts w:ascii="Segoe UI" w:hAnsi="Segoe UI" w:eastAsia="Segoe UI" w:cs="Segoe UI"/>
          <w:sz w:val="24"/>
          <w:szCs w:val="24"/>
        </w:rPr>
      </w:pPr>
      <w:r w:rsidRPr="7AA55BCA">
        <w:rPr>
          <w:rFonts w:ascii="Segoe UI" w:hAnsi="Segoe UI" w:eastAsia="Segoe UI" w:cs="Segoe UI"/>
          <w:sz w:val="24"/>
          <w:szCs w:val="24"/>
          <w:rPrChange w:author="JN Marcos" w:date="2015-10-03T21:11:00Z" w:id="483">
            <w:rPr>
              <w:rFonts w:ascii="Arial" w:hAnsi="Arial" w:cs="Arial"/>
              <w:sz w:val="24"/>
              <w:szCs w:val="24"/>
            </w:rPr>
          </w:rPrChange>
        </w:rPr>
        <w:t xml:space="preserve">O professor também pode disponibilizar, através do sistema, atividades como: provas, exercícios, trabalhos, seminários ou projetos de disciplina. Cada uma dessas atividades possui nome, tipo, descrição, data </w:t>
      </w:r>
      <w:ins w:author="JN Marcos" w:date="2015-10-02T23:12:00Z" w:id="484">
        <w:r w:rsidRPr="7AA55BCA" w:rsidR="3BEBD43D">
          <w:rPr>
            <w:rFonts w:ascii="Segoe UI" w:hAnsi="Segoe UI" w:eastAsia="Segoe UI" w:cs="Segoe UI"/>
            <w:sz w:val="24"/>
            <w:szCs w:val="24"/>
            <w:rPrChange w:author="JN Marcos" w:date="2015-10-03T21:11:00Z" w:id="485">
              <w:rPr>
                <w:rFonts w:ascii="Arial" w:hAnsi="Arial" w:cs="Arial"/>
                <w:sz w:val="24"/>
                <w:szCs w:val="24"/>
              </w:rPr>
            </w:rPrChange>
          </w:rPr>
          <w:t xml:space="preserve">de entrega </w:t>
        </w:r>
      </w:ins>
      <w:r w:rsidRPr="7AA55BCA">
        <w:rPr>
          <w:rFonts w:ascii="Segoe UI" w:hAnsi="Segoe UI" w:eastAsia="Segoe UI" w:cs="Segoe UI"/>
          <w:sz w:val="24"/>
          <w:szCs w:val="24"/>
          <w:rPrChange w:author="JN Marcos" w:date="2015-10-03T21:11:00Z" w:id="486">
            <w:rPr>
              <w:rFonts w:ascii="Arial" w:hAnsi="Arial" w:cs="Arial"/>
              <w:sz w:val="24"/>
              <w:szCs w:val="24"/>
            </w:rPr>
          </w:rPrChange>
        </w:rPr>
        <w:t>e horário de entrega e nota. Também quanto às atividades se pode definir a quantidade de alunos que é tomado como uma unidade (individual [1], dupla [2], trio [3], grupo [4 ou mais</w:t>
      </w:r>
      <w:r w:rsidRPr="7AA55BCA" w:rsidR="00414F16">
        <w:rPr>
          <w:rFonts w:ascii="Segoe UI" w:hAnsi="Segoe UI" w:eastAsia="Segoe UI" w:cs="Segoe UI"/>
          <w:sz w:val="24"/>
          <w:szCs w:val="24"/>
          <w:rPrChange w:author="JN Marcos" w:date="2015-10-03T21:11:00Z" w:id="487">
            <w:rPr>
              <w:rFonts w:ascii="Arial" w:hAnsi="Arial" w:cs="Arial"/>
              <w:sz w:val="24"/>
              <w:szCs w:val="24"/>
            </w:rPr>
          </w:rPrChange>
        </w:rPr>
        <w:t xml:space="preserve">]) </w:t>
      </w:r>
      <w:r w:rsidRPr="7AA55BCA">
        <w:rPr>
          <w:rFonts w:ascii="Segoe UI" w:hAnsi="Segoe UI" w:eastAsia="Segoe UI" w:cs="Segoe UI"/>
          <w:sz w:val="24"/>
          <w:szCs w:val="24"/>
          <w:rPrChange w:author="JN Marcos" w:date="2015-10-03T21:11:00Z" w:id="488">
            <w:rPr>
              <w:rFonts w:ascii="Arial" w:hAnsi="Arial" w:cs="Arial"/>
              <w:sz w:val="24"/>
              <w:szCs w:val="24"/>
            </w:rPr>
          </w:rPrChange>
        </w:rPr>
        <w:t>(Não expressado no modelo EER). Um professor poderá disponibilizar várias atividades, uma atividade está associada a um professor. Os alunos</w:t>
      </w:r>
      <w:del w:author="Guilherme Melo" w:date="2015-10-03T22:49:00Z" w:id="489">
        <w:r w:rsidRPr="7AA55BCA" w:rsidDel="44239212">
          <w:rPr>
            <w:rFonts w:ascii="Segoe UI" w:hAnsi="Segoe UI" w:eastAsia="Segoe UI" w:cs="Segoe UI"/>
            <w:sz w:val="24"/>
            <w:szCs w:val="24"/>
            <w:rPrChange w:author="JN Marcos" w:date="2015-10-03T21:11:00Z" w:id="490">
              <w:rPr>
                <w:rFonts w:ascii="Arial" w:hAnsi="Arial" w:cs="Arial"/>
                <w:sz w:val="24"/>
                <w:szCs w:val="24"/>
              </w:rPr>
            </w:rPrChange>
          </w:rPr>
          <w:delText xml:space="preserve"> </w:delText>
        </w:r>
      </w:del>
      <w:ins w:author="Guilherme Melo" w:date="2015-10-03T20:40:00Z" w:id="491">
        <w:r w:rsidRPr="7AA55BCA" w:rsidR="7128574E">
          <w:rPr>
            <w:rFonts w:ascii="Segoe UI" w:hAnsi="Segoe UI" w:eastAsia="Segoe UI" w:cs="Segoe UI"/>
            <w:sz w:val="24"/>
            <w:szCs w:val="24"/>
            <w:rPrChange w:author="JN Marcos" w:date="2015-10-03T21:11:00Z" w:id="492">
              <w:rPr>
                <w:rFonts w:ascii="Arial" w:hAnsi="Arial" w:cs="Arial"/>
                <w:sz w:val="24"/>
                <w:szCs w:val="24"/>
              </w:rPr>
            </w:rPrChange>
          </w:rPr>
          <w:t xml:space="preserve"> </w:t>
        </w:r>
      </w:ins>
      <w:r w:rsidRPr="7AA55BCA">
        <w:rPr>
          <w:rFonts w:ascii="Segoe UI" w:hAnsi="Segoe UI" w:eastAsia="Segoe UI" w:cs="Segoe UI"/>
          <w:sz w:val="24"/>
          <w:szCs w:val="24"/>
          <w:rPrChange w:author="JN Marcos" w:date="2015-10-03T21:11:00Z" w:id="493">
            <w:rPr>
              <w:rFonts w:ascii="Arial" w:hAnsi="Arial" w:cs="Arial"/>
              <w:sz w:val="24"/>
              <w:szCs w:val="24"/>
            </w:rPr>
          </w:rPrChange>
        </w:rPr>
        <w:t>podem realizar suas atividades e enviá-las ao professor dentro do prazo estabelecido pelos professores. Os alunos p</w:t>
      </w:r>
      <w:r w:rsidRPr="7AA55BCA" w:rsidR="00414F16">
        <w:rPr>
          <w:rFonts w:ascii="Segoe UI" w:hAnsi="Segoe UI" w:eastAsia="Segoe UI" w:cs="Segoe UI"/>
          <w:sz w:val="24"/>
          <w:szCs w:val="24"/>
          <w:rPrChange w:author="JN Marcos" w:date="2015-10-03T21:11:00Z" w:id="494">
            <w:rPr>
              <w:rFonts w:ascii="Arial" w:hAnsi="Arial" w:cs="Arial"/>
              <w:sz w:val="24"/>
              <w:szCs w:val="24"/>
            </w:rPr>
          </w:rPrChange>
        </w:rPr>
        <w:t>odem realizar várias atividades</w:t>
      </w:r>
      <w:r w:rsidRPr="7AA55BCA">
        <w:rPr>
          <w:rFonts w:ascii="Segoe UI" w:hAnsi="Segoe UI" w:eastAsia="Segoe UI" w:cs="Segoe UI"/>
          <w:sz w:val="24"/>
          <w:szCs w:val="24"/>
          <w:rPrChange w:author="JN Marcos" w:date="2015-10-03T21:11:00Z" w:id="495">
            <w:rPr>
              <w:rFonts w:ascii="Arial" w:hAnsi="Arial" w:cs="Arial"/>
              <w:sz w:val="24"/>
              <w:szCs w:val="24"/>
            </w:rPr>
          </w:rPrChange>
        </w:rPr>
        <w:t xml:space="preserve">, uma atividade deve </w:t>
      </w:r>
      <w:r w:rsidRPr="7AA55BCA" w:rsidR="00414F16">
        <w:rPr>
          <w:rFonts w:ascii="Segoe UI" w:hAnsi="Segoe UI" w:eastAsia="Segoe UI" w:cs="Segoe UI"/>
          <w:sz w:val="24"/>
          <w:szCs w:val="24"/>
          <w:rPrChange w:author="JN Marcos" w:date="2015-10-03T21:11:00Z" w:id="496">
            <w:rPr>
              <w:rFonts w:ascii="Arial" w:hAnsi="Arial" w:cs="Arial"/>
              <w:sz w:val="24"/>
              <w:szCs w:val="24"/>
            </w:rPr>
          </w:rPrChange>
        </w:rPr>
        <w:t>estar</w:t>
      </w:r>
      <w:r w:rsidRPr="7AA55BCA">
        <w:rPr>
          <w:rFonts w:ascii="Segoe UI" w:hAnsi="Segoe UI" w:eastAsia="Segoe UI" w:cs="Segoe UI"/>
          <w:sz w:val="24"/>
          <w:szCs w:val="24"/>
          <w:rPrChange w:author="JN Marcos" w:date="2015-10-03T21:11:00Z" w:id="497">
            <w:rPr>
              <w:rFonts w:ascii="Arial" w:hAnsi="Arial" w:cs="Arial"/>
              <w:sz w:val="24"/>
              <w:szCs w:val="24"/>
            </w:rPr>
          </w:rPrChange>
        </w:rPr>
        <w:t xml:space="preserve"> relacionada a um ou vários alunos.</w:t>
      </w:r>
    </w:p>
    <w:p w:rsidRPr="00F0500C" w:rsidR="00414F16" w:rsidP="00414F16" w:rsidRDefault="00414F16" w14:paraId="1ACF8C76" w14:textId="77777777">
      <w:pPr>
        <w:pStyle w:val="PargrafodaLista"/>
        <w:spacing w:line="240" w:lineRule="auto"/>
        <w:rPr>
          <w:rFonts w:ascii="Arial" w:hAnsi="Arial" w:cs="Arial"/>
          <w:sz w:val="24"/>
          <w:szCs w:val="24"/>
        </w:rPr>
      </w:pPr>
    </w:p>
    <w:p w:rsidRPr="00F0500C" w:rsidR="00414F16" w:rsidP="00414F16" w:rsidRDefault="00414F16" w14:paraId="616226B4" w14:textId="77777777">
      <w:pPr>
        <w:pStyle w:val="PargrafodaLista"/>
        <w:spacing w:line="240" w:lineRule="auto"/>
        <w:jc w:val="both"/>
        <w:rPr>
          <w:rFonts w:ascii="Arial" w:hAnsi="Arial" w:cs="Arial"/>
          <w:sz w:val="24"/>
          <w:szCs w:val="24"/>
        </w:rPr>
      </w:pPr>
    </w:p>
    <w:p w:rsidRPr="00F0500C" w:rsidR="00F01DDF" w:rsidDel="5F576BB5" w:rsidRDefault="2A219C89" w14:paraId="42945E13" w14:textId="6E69F578">
      <w:pPr>
        <w:pStyle w:val="PargrafodaLista"/>
        <w:numPr>
          <w:ilvl w:val="0"/>
          <w:numId w:val="10"/>
        </w:numPr>
        <w:spacing w:line="240" w:lineRule="auto"/>
        <w:jc w:val="both"/>
        <w:rPr>
          <w:del w:author="JN Marcos" w:date="2015-10-02T23:37:00Z" w:id="498"/>
          <w:rFonts w:ascii="Arial" w:hAnsi="Arial" w:eastAsia="Arial" w:cs="Arial"/>
          <w:sz w:val="24"/>
          <w:szCs w:val="24"/>
        </w:rPr>
        <w:pPrChange w:author="Guilherme Melo" w:date="2015-10-02T23:14:00Z" w:id="499">
          <w:pPr>
            <w:pStyle w:val="PargrafodaLista"/>
            <w:numPr>
              <w:numId w:val="10"/>
            </w:numPr>
            <w:ind w:hanging="360"/>
            <w:jc w:val="both"/>
          </w:pPr>
        </w:pPrChange>
      </w:pPr>
      <w:r w:rsidRPr="7AA55BCA">
        <w:rPr>
          <w:rFonts w:ascii="Segoe UI" w:hAnsi="Segoe UI" w:eastAsia="Segoe UI" w:cs="Segoe UI"/>
          <w:sz w:val="24"/>
          <w:szCs w:val="24"/>
          <w:rPrChange w:author="JN Marcos" w:date="2015-10-03T21:11:00Z" w:id="500">
            <w:rPr>
              <w:rFonts w:ascii="Arial" w:hAnsi="Arial" w:cs="Arial"/>
              <w:sz w:val="24"/>
              <w:szCs w:val="24"/>
            </w:rPr>
          </w:rPrChange>
        </w:rPr>
        <w:t xml:space="preserve">O sistema permite que usuários criem avisos, ex.: caso o professor não possa estar presente durante a aula. Os avisos têm data </w:t>
      </w:r>
      <w:ins w:author="Guilherme Melo" w:date="2015-10-03T23:01:00Z" w:id="501">
        <w:r w:rsidRPr="7AA55BCA" w:rsidR="40CC2183">
          <w:rPr>
            <w:rFonts w:ascii="Segoe UI" w:hAnsi="Segoe UI" w:eastAsia="Segoe UI" w:cs="Segoe UI"/>
            <w:sz w:val="24"/>
            <w:szCs w:val="24"/>
            <w:rPrChange w:author="JN Marcos" w:date="2015-10-03T21:11:00Z" w:id="502">
              <w:rPr>
                <w:rFonts w:ascii="Arial" w:hAnsi="Arial" w:cs="Arial"/>
                <w:sz w:val="24"/>
                <w:szCs w:val="24"/>
              </w:rPr>
            </w:rPrChange>
          </w:rPr>
          <w:t xml:space="preserve">e hora </w:t>
        </w:r>
      </w:ins>
      <w:r w:rsidRPr="7AA55BCA">
        <w:rPr>
          <w:rFonts w:ascii="Segoe UI" w:hAnsi="Segoe UI" w:eastAsia="Segoe UI" w:cs="Segoe UI"/>
          <w:sz w:val="24"/>
          <w:szCs w:val="24"/>
          <w:rPrChange w:author="JN Marcos" w:date="2015-10-03T21:11:00Z" w:id="503">
            <w:rPr>
              <w:rFonts w:ascii="Arial" w:hAnsi="Arial" w:cs="Arial"/>
              <w:sz w:val="24"/>
              <w:szCs w:val="24"/>
            </w:rPr>
          </w:rPrChange>
        </w:rPr>
        <w:t>de envio</w:t>
      </w:r>
      <w:del w:author="Guilherme Melo" w:date="2015-10-03T23:00:00Z" w:id="504">
        <w:r w:rsidRPr="7AA55BCA" w:rsidDel="3AC72BC9">
          <w:rPr>
            <w:rFonts w:ascii="Segoe UI" w:hAnsi="Segoe UI" w:eastAsia="Segoe UI" w:cs="Segoe UI"/>
            <w:sz w:val="24"/>
            <w:szCs w:val="24"/>
            <w:rPrChange w:author="JN Marcos" w:date="2015-10-03T21:11:00Z" w:id="505">
              <w:rPr>
                <w:rFonts w:ascii="Arial" w:hAnsi="Arial" w:cs="Arial"/>
                <w:sz w:val="24"/>
                <w:szCs w:val="24"/>
              </w:rPr>
            </w:rPrChange>
          </w:rPr>
          <w:delText>, discipli</w:delText>
        </w:r>
        <w:r w:rsidRPr="7AA55BCA" w:rsidDel="0BD21245">
          <w:rPr>
            <w:rFonts w:ascii="Segoe UI" w:hAnsi="Segoe UI" w:eastAsia="Segoe UI" w:cs="Segoe UI"/>
            <w:sz w:val="24"/>
            <w:szCs w:val="24"/>
            <w:rPrChange w:author="JN Marcos" w:date="2015-10-03T21:11:00Z" w:id="506">
              <w:rPr>
                <w:rFonts w:ascii="Arial" w:hAnsi="Arial" w:cs="Arial"/>
                <w:sz w:val="24"/>
                <w:szCs w:val="24"/>
              </w:rPr>
            </w:rPrChange>
          </w:rPr>
          <w:delText>na vinculada</w:delText>
        </w:r>
      </w:del>
      <w:del w:author="Guilherme Melo" w:date="2015-10-03T23:01:00Z" w:id="507">
        <w:r w:rsidRPr="7AA55BCA" w:rsidDel="40CC2183">
          <w:rPr>
            <w:rFonts w:ascii="Segoe UI" w:hAnsi="Segoe UI" w:eastAsia="Segoe UI" w:cs="Segoe UI"/>
            <w:sz w:val="24"/>
            <w:szCs w:val="24"/>
            <w:rPrChange w:author="JN Marcos" w:date="2015-10-03T21:11:00Z" w:id="508">
              <w:rPr>
                <w:rFonts w:ascii="Arial" w:hAnsi="Arial" w:cs="Arial"/>
                <w:sz w:val="24"/>
                <w:szCs w:val="24"/>
              </w:rPr>
            </w:rPrChange>
          </w:rPr>
          <w:delText xml:space="preserve">, </w:delText>
        </w:r>
        <w:r w:rsidRPr="7AA55BCA" w:rsidDel="40CC2183" w:rsidR="00414F16">
          <w:rPr>
            <w:rFonts w:ascii="Segoe UI" w:hAnsi="Segoe UI" w:eastAsia="Segoe UI" w:cs="Segoe UI"/>
            <w:sz w:val="24"/>
            <w:szCs w:val="24"/>
            <w:rPrChange w:author="JN Marcos" w:date="2015-10-03T21:11:00Z" w:id="509">
              <w:rPr>
                <w:rFonts w:ascii="Arial" w:hAnsi="Arial" w:cs="Arial"/>
                <w:sz w:val="24"/>
                <w:szCs w:val="24"/>
              </w:rPr>
            </w:rPrChange>
          </w:rPr>
          <w:delText>e-mail</w:delText>
        </w:r>
        <w:r w:rsidRPr="7AA55BCA" w:rsidDel="40CC2183">
          <w:rPr>
            <w:rFonts w:ascii="Segoe UI" w:hAnsi="Segoe UI" w:eastAsia="Segoe UI" w:cs="Segoe UI"/>
            <w:sz w:val="24"/>
            <w:szCs w:val="24"/>
            <w:rPrChange w:author="JN Marcos" w:date="2015-10-03T21:11:00Z" w:id="510">
              <w:rPr>
                <w:rFonts w:ascii="Arial" w:hAnsi="Arial" w:cs="Arial"/>
                <w:sz w:val="24"/>
                <w:szCs w:val="24"/>
              </w:rPr>
            </w:rPrChange>
          </w:rPr>
          <w:delText xml:space="preserve"> do remetent</w:delText>
        </w:r>
        <w:r w:rsidRPr="7AA55BCA" w:rsidDel="4277CBF5">
          <w:rPr>
            <w:rFonts w:ascii="Segoe UI" w:hAnsi="Segoe UI" w:eastAsia="Segoe UI" w:cs="Segoe UI"/>
            <w:sz w:val="24"/>
            <w:szCs w:val="24"/>
            <w:rPrChange w:author="JN Marcos" w:date="2015-10-03T21:11:00Z" w:id="511">
              <w:rPr>
                <w:rFonts w:ascii="Arial" w:hAnsi="Arial" w:cs="Arial"/>
                <w:sz w:val="24"/>
                <w:szCs w:val="24"/>
              </w:rPr>
            </w:rPrChange>
          </w:rPr>
          <w:delText>e</w:delText>
        </w:r>
      </w:del>
      <w:r w:rsidRPr="7AA55BCA">
        <w:rPr>
          <w:rFonts w:ascii="Segoe UI" w:hAnsi="Segoe UI" w:eastAsia="Segoe UI" w:cs="Segoe UI"/>
          <w:sz w:val="24"/>
          <w:szCs w:val="24"/>
          <w:rPrChange w:author="JN Marcos" w:date="2015-10-03T21:11:00Z" w:id="512">
            <w:rPr>
              <w:rFonts w:ascii="Arial" w:hAnsi="Arial" w:cs="Arial"/>
              <w:sz w:val="24"/>
              <w:szCs w:val="24"/>
            </w:rPr>
          </w:rPrChange>
        </w:rPr>
        <w:t xml:space="preserve">, </w:t>
      </w:r>
      <w:r w:rsidRPr="7AA55BCA" w:rsidR="00414F16">
        <w:rPr>
          <w:rFonts w:ascii="Segoe UI" w:hAnsi="Segoe UI" w:eastAsia="Segoe UI" w:cs="Segoe UI"/>
          <w:sz w:val="24"/>
          <w:szCs w:val="24"/>
          <w:rPrChange w:author="JN Marcos" w:date="2015-10-03T21:11:00Z" w:id="513">
            <w:rPr>
              <w:rFonts w:ascii="Arial" w:hAnsi="Arial" w:cs="Arial"/>
              <w:sz w:val="24"/>
              <w:szCs w:val="24"/>
            </w:rPr>
          </w:rPrChange>
        </w:rPr>
        <w:t>título</w:t>
      </w:r>
      <w:ins w:author="Guilherme Melo" w:date="2015-10-02T23:14:00Z" w:id="514">
        <w:r w:rsidRPr="7AA55BCA" w:rsidR="4BBBC790">
          <w:rPr>
            <w:rFonts w:ascii="Segoe UI" w:hAnsi="Segoe UI" w:eastAsia="Segoe UI" w:cs="Segoe UI"/>
            <w:sz w:val="24"/>
            <w:szCs w:val="24"/>
            <w:rPrChange w:author="JN Marcos" w:date="2015-10-03T21:11:00Z" w:id="515">
              <w:rPr>
                <w:rFonts w:ascii="Arial" w:hAnsi="Arial" w:cs="Arial"/>
                <w:sz w:val="24"/>
                <w:szCs w:val="24"/>
              </w:rPr>
            </w:rPrChange>
          </w:rPr>
          <w:t xml:space="preserve"> e</w:t>
        </w:r>
      </w:ins>
      <w:del w:author="Guilherme Melo" w:date="2015-10-02T23:14:00Z" w:id="516">
        <w:r w:rsidRPr="00F0500C" w:rsidDel="4BBBC790" w:rsidR="00414F16">
          <w:rPr>
            <w:rFonts w:ascii="Arial" w:hAnsi="Arial" w:cs="Arial"/>
            <w:sz w:val="24"/>
            <w:szCs w:val="24"/>
          </w:rPr>
          <w:delText>,</w:delText>
        </w:r>
      </w:del>
      <w:r w:rsidRPr="7AA55BCA" w:rsidR="00414F16">
        <w:rPr>
          <w:rFonts w:ascii="Segoe UI" w:hAnsi="Segoe UI" w:eastAsia="Segoe UI" w:cs="Segoe UI"/>
          <w:sz w:val="24"/>
          <w:szCs w:val="24"/>
          <w:rPrChange w:author="JN Marcos" w:date="2015-10-03T21:11:00Z" w:id="517">
            <w:rPr>
              <w:rFonts w:ascii="Arial" w:hAnsi="Arial" w:cs="Arial"/>
              <w:sz w:val="24"/>
              <w:szCs w:val="24"/>
            </w:rPr>
          </w:rPrChange>
        </w:rPr>
        <w:t xml:space="preserve"> </w:t>
      </w:r>
      <w:ins w:author="Guilherme Melo" w:date="2015-10-02T23:14:00Z" w:id="518">
        <w:r w:rsidRPr="7AA55BCA" w:rsidR="2899FD77">
          <w:rPr>
            <w:rFonts w:ascii="Segoe UI" w:hAnsi="Segoe UI" w:eastAsia="Segoe UI" w:cs="Segoe UI"/>
            <w:sz w:val="24"/>
            <w:szCs w:val="24"/>
            <w:rPrChange w:author="JN Marcos" w:date="2015-10-03T21:11:00Z" w:id="519">
              <w:rPr/>
            </w:rPrChange>
          </w:rPr>
          <w:t>prioridade (alta ou normal)</w:t>
        </w:r>
      </w:ins>
      <w:del w:author="Guilherme Melo" w:date="2015-10-02T23:14:00Z" w:id="520">
        <w:r w:rsidRPr="4BBBC790" w:rsidDel="2899FD77" w:rsidR="00414F16">
          <w:rPr>
            <w:rFonts w:ascii="Arial" w:hAnsi="Arial" w:eastAsia="Arial" w:cs="Arial"/>
            <w:sz w:val="24"/>
            <w:szCs w:val="24"/>
            <w:rPrChange w:author="Guilherme Melo" w:date="2015-10-02T23:14:00Z" w:id="521">
              <w:rPr>
                <w:rFonts w:ascii="Arial" w:hAnsi="Arial" w:cs="Arial"/>
                <w:sz w:val="24"/>
                <w:szCs w:val="24"/>
              </w:rPr>
            </w:rPrChange>
          </w:rPr>
          <w:delText>prioridade</w:delText>
        </w:r>
      </w:del>
      <w:r w:rsidRPr="7AA55BCA">
        <w:rPr>
          <w:rFonts w:ascii="Segoe UI" w:hAnsi="Segoe UI" w:eastAsia="Segoe UI" w:cs="Segoe UI"/>
          <w:sz w:val="24"/>
          <w:szCs w:val="24"/>
          <w:rPrChange w:author="JN Marcos" w:date="2015-10-03T21:11:00Z" w:id="522">
            <w:rPr>
              <w:rFonts w:ascii="Arial" w:hAnsi="Arial" w:cs="Arial"/>
              <w:sz w:val="24"/>
              <w:szCs w:val="24"/>
            </w:rPr>
          </w:rPrChange>
        </w:rPr>
        <w:t xml:space="preserve">. Esses avisos só podem ser acessados por aqueles que compõem a </w:t>
      </w:r>
      <w:ins w:author="Guilherme Melo" w:date="2015-10-03T22:58:00Z" w:id="523">
        <w:r w:rsidRPr="7AA55BCA" w:rsidR="4117E81B">
          <w:rPr>
            <w:rFonts w:ascii="Segoe UI" w:hAnsi="Segoe UI" w:eastAsia="Segoe UI" w:cs="Segoe UI"/>
            <w:sz w:val="24"/>
            <w:szCs w:val="24"/>
            <w:rPrChange w:author="JN Marcos" w:date="2015-10-03T21:11:00Z" w:id="524">
              <w:rPr>
                <w:rFonts w:ascii="Arial" w:hAnsi="Arial" w:cs="Arial"/>
                <w:sz w:val="24"/>
                <w:szCs w:val="24"/>
              </w:rPr>
            </w:rPrChange>
          </w:rPr>
          <w:t>oferta</w:t>
        </w:r>
      </w:ins>
      <w:del w:author="Guilherme Melo" w:date="2015-10-03T22:58:00Z" w:id="525">
        <w:r w:rsidRPr="7AA55BCA" w:rsidDel="6D8DF921">
          <w:rPr>
            <w:rFonts w:ascii="Segoe UI" w:hAnsi="Segoe UI" w:eastAsia="Segoe UI" w:cs="Segoe UI"/>
            <w:sz w:val="24"/>
            <w:szCs w:val="24"/>
            <w:rPrChange w:author="JN Marcos" w:date="2015-10-03T21:11:00Z" w:id="526">
              <w:rPr>
                <w:rFonts w:ascii="Arial" w:hAnsi="Arial" w:cs="Arial"/>
                <w:sz w:val="24"/>
                <w:szCs w:val="24"/>
              </w:rPr>
            </w:rPrChange>
          </w:rPr>
          <w:delText>a</w:delText>
        </w:r>
      </w:del>
      <w:r w:rsidRPr="7AA55BCA">
        <w:rPr>
          <w:rFonts w:ascii="Segoe UI" w:hAnsi="Segoe UI" w:eastAsia="Segoe UI" w:cs="Segoe UI"/>
          <w:sz w:val="24"/>
          <w:szCs w:val="24"/>
          <w:rPrChange w:author="JN Marcos" w:date="2015-10-03T21:11:00Z" w:id="527">
            <w:rPr>
              <w:rFonts w:ascii="Arial" w:hAnsi="Arial" w:cs="Arial"/>
              <w:sz w:val="24"/>
              <w:szCs w:val="24"/>
            </w:rPr>
          </w:rPrChange>
        </w:rPr>
        <w:t xml:space="preserve"> de uma determinada disciplina. Cada usuário poderá enviar vários avisos e cada aviso terá seu remetente.</w:t>
      </w:r>
    </w:p>
    <w:p w:rsidRPr="00F0500C" w:rsidR="22CB90F4" w:rsidDel="5F576BB5" w:rsidP="00414F16" w:rsidRDefault="22CB90F4" w14:paraId="4B266751" w14:textId="46C04A65">
      <w:pPr>
        <w:spacing w:line="240" w:lineRule="auto"/>
        <w:jc w:val="both"/>
        <w:rPr>
          <w:del w:author="JN Marcos" w:date="2015-10-02T23:37:00Z" w:id="528"/>
          <w:rFonts w:ascii="Arial" w:hAnsi="Arial" w:cs="Arial"/>
        </w:rPr>
      </w:pPr>
    </w:p>
    <w:p w:rsidRPr="00F0500C" w:rsidR="00414F16" w:rsidP="7AA55BCA" w:rsidRDefault="2A219C89" w14:paraId="303FAABB" w14:textId="085AC5ED" w14:noSpellErr="1">
      <w:pPr>
        <w:pStyle w:val="PargrafodaLista"/>
        <w:numPr>
          <w:ilvl w:val="0"/>
          <w:numId w:val="10"/>
        </w:numPr>
        <w:spacing w:line="240" w:lineRule="auto"/>
        <w:jc w:val="both"/>
        <w:rPr>
          <w:rFonts w:ascii="Segoe UI" w:hAnsi="Segoe UI" w:eastAsia="Segoe UI" w:cs="Segoe UI"/>
          <w:sz w:val="24"/>
          <w:szCs w:val="24"/>
        </w:rPr>
      </w:pPr>
      <w:del w:author="JN Marcos" w:date="2015-10-02T23:37:00Z" w:id="529">
        <w:r w:rsidRPr="00F0500C" w:rsidDel="5F576BB5">
          <w:rPr>
            <w:rFonts w:ascii="Arial" w:hAnsi="Arial" w:cs="Arial"/>
            <w:sz w:val="24"/>
            <w:szCs w:val="24"/>
          </w:rPr>
          <w:delText xml:space="preserve">Os usuários podem enviar mensagens privadas </w:delText>
        </w:r>
        <w:r w:rsidRPr="00F0500C" w:rsidDel="5F576BB5" w:rsidR="00414F16">
          <w:rPr>
            <w:rFonts w:ascii="Arial" w:hAnsi="Arial" w:cs="Arial"/>
            <w:sz w:val="24"/>
            <w:szCs w:val="24"/>
          </w:rPr>
          <w:delText>instantâneas</w:delText>
        </w:r>
        <w:r w:rsidRPr="00F0500C" w:rsidDel="5F576BB5">
          <w:rPr>
            <w:rFonts w:ascii="Arial" w:hAnsi="Arial" w:cs="Arial"/>
            <w:sz w:val="24"/>
            <w:szCs w:val="24"/>
          </w:rPr>
          <w:delText xml:space="preserve"> (através de chats) para outros usuários que estiverem online ou não no momento. Cada usuário pode se comunicar com vários usuários do sistema. O chat terá o </w:delText>
        </w:r>
        <w:r w:rsidRPr="00F0500C" w:rsidDel="5F576BB5" w:rsidR="00414F16">
          <w:rPr>
            <w:rFonts w:ascii="Arial" w:hAnsi="Arial" w:cs="Arial"/>
            <w:sz w:val="24"/>
            <w:szCs w:val="24"/>
          </w:rPr>
          <w:delText>e-mail</w:delText>
        </w:r>
        <w:r w:rsidRPr="00F0500C" w:rsidDel="5F576BB5">
          <w:rPr>
            <w:rFonts w:ascii="Arial" w:hAnsi="Arial" w:cs="Arial"/>
            <w:sz w:val="24"/>
            <w:szCs w:val="24"/>
          </w:rPr>
          <w:delText xml:space="preserve"> do remetente, </w:delText>
        </w:r>
        <w:r w:rsidRPr="00F0500C" w:rsidDel="5F576BB5" w:rsidR="00414F16">
          <w:rPr>
            <w:rFonts w:ascii="Arial" w:hAnsi="Arial" w:cs="Arial"/>
            <w:sz w:val="24"/>
            <w:szCs w:val="24"/>
          </w:rPr>
          <w:delText>e-mail</w:delText>
        </w:r>
        <w:r w:rsidRPr="00F0500C" w:rsidDel="5F576BB5">
          <w:rPr>
            <w:rFonts w:ascii="Arial" w:hAnsi="Arial" w:cs="Arial"/>
            <w:sz w:val="24"/>
            <w:szCs w:val="24"/>
          </w:rPr>
          <w:delText xml:space="preserve"> do destinatário e um código de identificação, nele poderá ser gerada várias mensagens. </w:delText>
        </w:r>
      </w:del>
    </w:p>
    <w:p w:rsidRPr="00F0500C" w:rsidR="00414F16" w:rsidP="00414F16" w:rsidRDefault="00414F16" w14:paraId="04B971E9" w14:textId="77777777">
      <w:pPr>
        <w:pStyle w:val="PargrafodaLista"/>
        <w:spacing w:line="240" w:lineRule="auto"/>
        <w:jc w:val="both"/>
        <w:rPr>
          <w:rFonts w:ascii="Arial" w:hAnsi="Arial" w:cs="Arial"/>
          <w:sz w:val="24"/>
          <w:szCs w:val="24"/>
        </w:rPr>
      </w:pPr>
    </w:p>
    <w:p w:rsidRPr="00F0500C" w:rsidR="009179E8" w:rsidP="7AA55BCA" w:rsidRDefault="22CB90F4" w14:paraId="134619E6" w14:textId="296E7495">
      <w:pPr>
        <w:pStyle w:val="PargrafodaLista"/>
        <w:numPr>
          <w:ilvl w:val="0"/>
          <w:numId w:val="10"/>
        </w:numPr>
        <w:spacing w:line="240" w:lineRule="auto"/>
        <w:jc w:val="both"/>
        <w:rPr>
          <w:rFonts w:ascii="Segoe UI" w:hAnsi="Segoe UI" w:eastAsia="Segoe UI" w:cs="Segoe UI"/>
          <w:sz w:val="24"/>
          <w:szCs w:val="24"/>
        </w:rPr>
      </w:pPr>
      <w:r w:rsidRPr="7AA55BCA">
        <w:rPr>
          <w:rFonts w:ascii="Segoe UI" w:hAnsi="Segoe UI" w:eastAsia="Segoe UI" w:cs="Segoe UI"/>
          <w:sz w:val="24"/>
          <w:szCs w:val="24"/>
          <w:rPrChange w:author="JN Marcos" w:date="2015-10-03T21:11:00Z" w:id="530">
            <w:rPr>
              <w:rFonts w:ascii="Arial" w:hAnsi="Arial" w:cs="Arial"/>
              <w:sz w:val="24"/>
              <w:szCs w:val="24"/>
            </w:rPr>
          </w:rPrChange>
        </w:rPr>
        <w:t xml:space="preserve">Os professores devem lançar as notas das atividades no sistema AVA de todos os alunos que pertençam à disciplina por ele ministrada. As notas são atribuídas a cada uma das atividades pedidas pelo professor. </w:t>
      </w:r>
      <w:r w:rsidRPr="7AA55BCA" w:rsidR="00DB0195">
        <w:rPr>
          <w:rFonts w:ascii="Segoe UI" w:hAnsi="Segoe UI" w:eastAsia="Segoe UI" w:cs="Segoe UI"/>
          <w:sz w:val="24"/>
          <w:szCs w:val="24"/>
          <w:rPrChange w:author="JN Marcos" w:date="2015-10-03T21:11:00Z" w:id="531">
            <w:rPr>
              <w:rFonts w:ascii="Arial" w:hAnsi="Arial" w:cs="Arial"/>
              <w:sz w:val="24"/>
              <w:szCs w:val="24"/>
            </w:rPr>
          </w:rPrChange>
        </w:rPr>
        <w:t>Os alunos têm</w:t>
      </w:r>
      <w:r w:rsidRPr="7AA55BCA">
        <w:rPr>
          <w:rFonts w:ascii="Segoe UI" w:hAnsi="Segoe UI" w:eastAsia="Segoe UI" w:cs="Segoe UI"/>
          <w:sz w:val="24"/>
          <w:szCs w:val="24"/>
          <w:rPrChange w:author="JN Marcos" w:date="2015-10-03T21:11:00Z" w:id="532">
            <w:rPr>
              <w:rFonts w:ascii="Arial" w:hAnsi="Arial" w:cs="Arial"/>
              <w:sz w:val="24"/>
              <w:szCs w:val="24"/>
            </w:rPr>
          </w:rPrChange>
        </w:rPr>
        <w:t xml:space="preserve"> acesso </w:t>
      </w:r>
      <w:r w:rsidRPr="7AA55BCA" w:rsidR="00DB0195">
        <w:rPr>
          <w:rFonts w:ascii="Segoe UI" w:hAnsi="Segoe UI" w:eastAsia="Segoe UI" w:cs="Segoe UI"/>
          <w:sz w:val="24"/>
          <w:szCs w:val="24"/>
          <w:rPrChange w:author="JN Marcos" w:date="2015-10-03T21:11:00Z" w:id="533">
            <w:rPr>
              <w:rFonts w:ascii="Arial" w:hAnsi="Arial" w:cs="Arial"/>
              <w:sz w:val="24"/>
              <w:szCs w:val="24"/>
            </w:rPr>
          </w:rPrChange>
        </w:rPr>
        <w:t>à</w:t>
      </w:r>
      <w:r w:rsidRPr="7AA55BCA">
        <w:rPr>
          <w:rFonts w:ascii="Segoe UI" w:hAnsi="Segoe UI" w:eastAsia="Segoe UI" w:cs="Segoe UI"/>
          <w:sz w:val="24"/>
          <w:szCs w:val="24"/>
          <w:rPrChange w:author="JN Marcos" w:date="2015-10-03T21:11:00Z" w:id="534">
            <w:rPr>
              <w:rFonts w:ascii="Arial" w:hAnsi="Arial" w:cs="Arial"/>
              <w:sz w:val="24"/>
              <w:szCs w:val="24"/>
            </w:rPr>
          </w:rPrChange>
        </w:rPr>
        <w:t>s suas atividades e veri</w:t>
      </w:r>
      <w:r w:rsidRPr="7AA55BCA" w:rsidR="00DB0195">
        <w:rPr>
          <w:rFonts w:ascii="Segoe UI" w:hAnsi="Segoe UI" w:eastAsia="Segoe UI" w:cs="Segoe UI"/>
          <w:sz w:val="24"/>
          <w:szCs w:val="24"/>
          <w:rPrChange w:author="JN Marcos" w:date="2015-10-03T21:11:00Z" w:id="535">
            <w:rPr>
              <w:rFonts w:ascii="Arial" w:hAnsi="Arial" w:cs="Arial"/>
              <w:sz w:val="24"/>
              <w:szCs w:val="24"/>
            </w:rPr>
          </w:rPrChange>
        </w:rPr>
        <w:t>ficação d</w:t>
      </w:r>
      <w:r w:rsidRPr="7AA55BCA">
        <w:rPr>
          <w:rFonts w:ascii="Segoe UI" w:hAnsi="Segoe UI" w:eastAsia="Segoe UI" w:cs="Segoe UI"/>
          <w:sz w:val="24"/>
          <w:szCs w:val="24"/>
          <w:rPrChange w:author="JN Marcos" w:date="2015-10-03T21:11:00Z" w:id="536">
            <w:rPr>
              <w:rFonts w:ascii="Arial" w:hAnsi="Arial" w:cs="Arial"/>
              <w:sz w:val="24"/>
              <w:szCs w:val="24"/>
            </w:rPr>
          </w:rPrChange>
        </w:rPr>
        <w:t>a sua nota</w:t>
      </w:r>
      <w:ins w:author="Guilherme Melo" w:date="2015-10-03T20:37:00Z" w:id="537">
        <w:r w:rsidRPr="7AA55BCA">
          <w:rPr>
            <w:rFonts w:ascii="Segoe UI" w:hAnsi="Segoe UI" w:eastAsia="Segoe UI" w:cs="Segoe UI"/>
            <w:sz w:val="24"/>
            <w:szCs w:val="24"/>
            <w:rPrChange w:author="JN Marcos" w:date="2015-10-03T21:11:00Z" w:id="538">
              <w:rPr>
                <w:rFonts w:ascii="Arial" w:hAnsi="Arial" w:cs="Arial"/>
                <w:sz w:val="24"/>
                <w:szCs w:val="24"/>
              </w:rPr>
            </w:rPrChange>
          </w:rPr>
          <w:t>.</w:t>
        </w:r>
        <w:r w:rsidRPr="7AA55BCA" w:rsidR="4434572F">
          <w:rPr>
            <w:rFonts w:ascii="Segoe UI" w:hAnsi="Segoe UI" w:eastAsia="Segoe UI" w:cs="Segoe UI"/>
            <w:sz w:val="24"/>
            <w:szCs w:val="24"/>
            <w:rPrChange w:author="JN Marcos" w:date="2015-10-03T21:11:00Z" w:id="539">
              <w:rPr>
                <w:rFonts w:ascii="Arial" w:hAnsi="Arial" w:cs="Arial"/>
                <w:sz w:val="24"/>
                <w:szCs w:val="24"/>
              </w:rPr>
            </w:rPrChange>
          </w:rPr>
          <w:t xml:space="preserve"> O professor tam</w:t>
        </w:r>
      </w:ins>
      <w:ins w:author="Guilherme Melo" w:date="2015-10-03T20:38:00Z" w:id="540">
        <w:r w:rsidRPr="7AA55BCA" w:rsidR="19C33781">
          <w:rPr>
            <w:rFonts w:ascii="Segoe UI" w:hAnsi="Segoe UI" w:eastAsia="Segoe UI" w:cs="Segoe UI"/>
            <w:sz w:val="24"/>
            <w:szCs w:val="24"/>
            <w:rPrChange w:author="JN Marcos" w:date="2015-10-03T21:11:00Z" w:id="541">
              <w:rPr>
                <w:rFonts w:ascii="Arial" w:hAnsi="Arial" w:cs="Arial"/>
                <w:sz w:val="24"/>
                <w:szCs w:val="24"/>
              </w:rPr>
            </w:rPrChange>
          </w:rPr>
          <w:t>bém é responsável por lançar as notas ge</w:t>
        </w:r>
        <w:r w:rsidRPr="7AA55BCA" w:rsidR="0AF7BFB0">
          <w:rPr>
            <w:rFonts w:ascii="Segoe UI" w:hAnsi="Segoe UI" w:eastAsia="Segoe UI" w:cs="Segoe UI"/>
            <w:sz w:val="24"/>
            <w:szCs w:val="24"/>
            <w:rPrChange w:author="JN Marcos" w:date="2015-10-03T21:11:00Z" w:id="542">
              <w:rPr>
                <w:rFonts w:ascii="Arial" w:hAnsi="Arial" w:cs="Arial"/>
                <w:sz w:val="24"/>
                <w:szCs w:val="24"/>
              </w:rPr>
            </w:rPrChange>
          </w:rPr>
          <w:t>rais dos alunos (</w:t>
        </w:r>
      </w:ins>
      <w:ins w:author="Guilherme Melo" w:date="2015-10-03T20:39:00Z" w:id="543">
        <w:r w:rsidRPr="7AA55BCA" w:rsidR="36FF6915">
          <w:rPr>
            <w:rFonts w:ascii="Segoe UI" w:hAnsi="Segoe UI" w:eastAsia="Segoe UI" w:cs="Segoe UI"/>
            <w:sz w:val="24"/>
            <w:szCs w:val="24"/>
            <w:rPrChange w:author="JN Marcos" w:date="2015-10-03T21:11:00Z" w:id="544">
              <w:rPr>
                <w:rFonts w:ascii="Arial" w:hAnsi="Arial" w:cs="Arial"/>
                <w:sz w:val="24"/>
                <w:szCs w:val="24"/>
              </w:rPr>
            </w:rPrChange>
          </w:rPr>
          <w:t xml:space="preserve">VA's e </w:t>
        </w:r>
        <w:r w:rsidRPr="7AA55BCA" w:rsidR="40DA1B40">
          <w:rPr>
            <w:rFonts w:ascii="Segoe UI" w:hAnsi="Segoe UI" w:eastAsia="Segoe UI" w:cs="Segoe UI"/>
            <w:sz w:val="24"/>
            <w:szCs w:val="24"/>
            <w:rPrChange w:author="JN Marcos" w:date="2015-10-03T21:11:00Z" w:id="545">
              <w:rPr>
                <w:rFonts w:ascii="Arial" w:hAnsi="Arial" w:cs="Arial"/>
                <w:sz w:val="24"/>
                <w:szCs w:val="24"/>
              </w:rPr>
            </w:rPrChange>
          </w:rPr>
          <w:t>prova final)</w:t>
        </w:r>
        <w:r w:rsidRPr="7AA55BCA" w:rsidR="36FF6915">
          <w:rPr>
            <w:rFonts w:ascii="Segoe UI" w:hAnsi="Segoe UI" w:eastAsia="Segoe UI" w:cs="Segoe UI"/>
            <w:sz w:val="24"/>
            <w:szCs w:val="24"/>
            <w:rPrChange w:author="JN Marcos" w:date="2015-10-03T21:11:00Z" w:id="546">
              <w:rPr>
                <w:rFonts w:ascii="Arial" w:hAnsi="Arial" w:cs="Arial"/>
                <w:sz w:val="24"/>
                <w:szCs w:val="24"/>
              </w:rPr>
            </w:rPrChange>
          </w:rPr>
          <w:t>.</w:t>
        </w:r>
      </w:ins>
      <w:del w:author="Guilherme Melo" w:date="2015-10-03T20:37:00Z" w:id="547">
        <w:r w:rsidRPr="5F576BB5" w:rsidDel="4434572F">
          <w:rPr>
            <w:rFonts w:ascii="Arial" w:hAnsi="Arial" w:eastAsia="Arial" w:cs="Arial"/>
            <w:sz w:val="24"/>
            <w:szCs w:val="24"/>
            <w:rPrChange w:author="JN Marcos" w:date="2015-10-02T23:37:00Z" w:id="548">
              <w:rPr>
                <w:rFonts w:ascii="Arial" w:hAnsi="Arial" w:cs="Arial"/>
                <w:sz w:val="24"/>
                <w:szCs w:val="24"/>
              </w:rPr>
            </w:rPrChange>
          </w:rPr>
          <w:delText>.</w:delText>
        </w:r>
      </w:del>
    </w:p>
    <w:p w:rsidRPr="00F0500C" w:rsidR="00CE2182" w:rsidP="00414F16" w:rsidRDefault="00CE2182" w14:paraId="2A157214" w14:textId="77777777">
      <w:pPr>
        <w:spacing w:line="240" w:lineRule="auto"/>
        <w:jc w:val="both"/>
        <w:rPr>
          <w:rFonts w:ascii="Arial" w:hAnsi="Arial" w:cs="Arial"/>
        </w:rPr>
      </w:pPr>
    </w:p>
    <w:p w:rsidR="22CB90F4" w:rsidP="7AA55BCA" w:rsidRDefault="1CBA9C19" w14:paraId="608C0E02" w14:textId="4D199794">
      <w:pPr>
        <w:pStyle w:val="PargrafodaLista"/>
        <w:numPr>
          <w:ilvl w:val="0"/>
          <w:numId w:val="10"/>
        </w:numPr>
        <w:spacing w:line="240" w:lineRule="auto"/>
        <w:jc w:val="both"/>
        <w:rPr>
          <w:rFonts w:ascii="Segoe UI" w:hAnsi="Segoe UI" w:eastAsia="Segoe UI" w:cs="Segoe UI"/>
          <w:sz w:val="24"/>
          <w:szCs w:val="24"/>
        </w:rPr>
      </w:pPr>
      <w:r w:rsidRPr="7AA55BCA">
        <w:rPr>
          <w:rFonts w:ascii="Segoe UI" w:hAnsi="Segoe UI" w:eastAsia="Segoe UI" w:cs="Segoe UI"/>
          <w:sz w:val="24"/>
          <w:szCs w:val="24"/>
          <w:rPrChange w:author="JN Marcos" w:date="2015-10-03T21:11:00Z" w:id="549">
            <w:rPr>
              <w:rFonts w:ascii="Arial" w:hAnsi="Arial" w:cs="Arial"/>
              <w:sz w:val="24"/>
              <w:szCs w:val="24"/>
            </w:rPr>
          </w:rPrChange>
        </w:rPr>
        <w:t>Os usuários (tanto aluno quanto professor) podem participar ou criar um fórum sobre algum assunto. O usuário também pode pesquisar assuntos nos fóruns. O fórum para ser aberto tem título, descrição</w:t>
      </w:r>
      <w:del w:author="Guilherme Melo" w:date="2015-10-03T23:25:00Z" w:id="550">
        <w:r w:rsidRPr="7AA55BCA" w:rsidDel="4DE2BD3C">
          <w:rPr>
            <w:rFonts w:ascii="Segoe UI" w:hAnsi="Segoe UI" w:eastAsia="Segoe UI" w:cs="Segoe UI"/>
            <w:sz w:val="24"/>
            <w:szCs w:val="24"/>
            <w:rPrChange w:author="JN Marcos" w:date="2015-10-03T21:11:00Z" w:id="551">
              <w:rPr>
                <w:rFonts w:ascii="Arial" w:hAnsi="Arial" w:cs="Arial"/>
                <w:sz w:val="24"/>
                <w:szCs w:val="24"/>
              </w:rPr>
            </w:rPrChange>
          </w:rPr>
          <w:delText xml:space="preserve">, CPF </w:delText>
        </w:r>
      </w:del>
      <w:del w:author="Guilherme Melo" w:date="2015-10-03T23:24:00Z" w:id="552">
        <w:r w:rsidRPr="7AA55BCA" w:rsidDel="3722E15D">
          <w:rPr>
            <w:rFonts w:ascii="Segoe UI" w:hAnsi="Segoe UI" w:eastAsia="Segoe UI" w:cs="Segoe UI"/>
            <w:sz w:val="24"/>
            <w:szCs w:val="24"/>
            <w:rPrChange w:author="JN Marcos" w:date="2015-10-03T21:11:00Z" w:id="553">
              <w:rPr>
                <w:rFonts w:ascii="Arial" w:hAnsi="Arial" w:cs="Arial"/>
                <w:sz w:val="24"/>
                <w:szCs w:val="24"/>
              </w:rPr>
            </w:rPrChange>
          </w:rPr>
          <w:delText>do criador,</w:delText>
        </w:r>
      </w:del>
      <w:del w:author="Guilherme Melo" w:date="2015-10-03T23:25:00Z" w:id="554">
        <w:r w:rsidRPr="7AA55BCA" w:rsidDel="4DE2BD3C">
          <w:rPr>
            <w:rFonts w:ascii="Segoe UI" w:hAnsi="Segoe UI" w:eastAsia="Segoe UI" w:cs="Segoe UI"/>
            <w:sz w:val="24"/>
            <w:szCs w:val="24"/>
            <w:rPrChange w:author="JN Marcos" w:date="2015-10-03T21:11:00Z" w:id="555">
              <w:rPr>
                <w:rFonts w:ascii="Arial" w:hAnsi="Arial" w:cs="Arial"/>
                <w:sz w:val="24"/>
                <w:szCs w:val="24"/>
              </w:rPr>
            </w:rPrChange>
          </w:rPr>
          <w:delText xml:space="preserve"> participantes</w:delText>
        </w:r>
      </w:del>
      <w:del w:author="Guilherme Melo" w:date="2015-10-03T20:42:00Z" w:id="556">
        <w:r w:rsidRPr="5F576BB5" w:rsidDel="32A6BFDD">
          <w:rPr>
            <w:rFonts w:ascii="Arial" w:hAnsi="Arial" w:eastAsia="Arial" w:cs="Arial"/>
            <w:sz w:val="24"/>
            <w:szCs w:val="24"/>
            <w:rPrChange w:author="JN Marcos" w:date="2015-10-02T23:37:00Z" w:id="557">
              <w:rPr>
                <w:rFonts w:ascii="Arial" w:hAnsi="Arial" w:cs="Arial"/>
                <w:sz w:val="24"/>
                <w:szCs w:val="24"/>
              </w:rPr>
            </w:rPrChange>
          </w:rPr>
          <w:delText>, tag</w:delText>
        </w:r>
      </w:del>
      <w:del w:author="Guilherme Melo" w:date="2015-10-03T20:41:00Z" w:id="558">
        <w:r w:rsidRPr="5F576BB5" w:rsidDel="62528A7A">
          <w:rPr>
            <w:rFonts w:ascii="Arial" w:hAnsi="Arial" w:eastAsia="Arial" w:cs="Arial"/>
            <w:sz w:val="24"/>
            <w:szCs w:val="24"/>
            <w:rPrChange w:author="JN Marcos" w:date="2015-10-02T23:37:00Z" w:id="559">
              <w:rPr>
                <w:rFonts w:ascii="Arial" w:hAnsi="Arial" w:cs="Arial"/>
                <w:sz w:val="24"/>
                <w:szCs w:val="24"/>
              </w:rPr>
            </w:rPrChange>
          </w:rPr>
          <w:delText>s</w:delText>
        </w:r>
      </w:del>
      <w:del w:author="Guilherme Melo" w:date="2015-10-03T20:42:00Z" w:id="560">
        <w:r w:rsidRPr="5F576BB5" w:rsidDel="32A6BFDD">
          <w:rPr>
            <w:rFonts w:ascii="Arial" w:hAnsi="Arial" w:eastAsia="Arial" w:cs="Arial"/>
            <w:sz w:val="24"/>
            <w:szCs w:val="24"/>
            <w:rPrChange w:author="JN Marcos" w:date="2015-10-02T23:37:00Z" w:id="561">
              <w:rPr>
                <w:rFonts w:ascii="Arial" w:hAnsi="Arial" w:cs="Arial"/>
                <w:sz w:val="24"/>
                <w:szCs w:val="24"/>
              </w:rPr>
            </w:rPrChange>
          </w:rPr>
          <w:delText xml:space="preserve"> </w:delText>
        </w:r>
      </w:del>
      <w:ins w:author="Guilherme Melo" w:date="2015-10-03T20:42:00Z" w:id="562">
        <w:del w:author="JN Marcos" w:date="2015-10-03T15:30:00Z" w:id="563">
          <w:r w:rsidRPr="7AA55BCA" w:rsidDel="002E2AA4" w:rsidR="32A6BFDD">
            <w:rPr>
              <w:rFonts w:ascii="Segoe UI" w:hAnsi="Segoe UI" w:eastAsia="Segoe UI" w:cs="Segoe UI"/>
              <w:sz w:val="24"/>
              <w:szCs w:val="24"/>
              <w:rPrChange w:author="JN Marcos" w:date="2015-10-03T21:11:00Z" w:id="564">
                <w:rPr/>
              </w:rPrChange>
            </w:rPr>
            <w:delText xml:space="preserve"> </w:delText>
          </w:r>
        </w:del>
        <w:r w:rsidRPr="7AA55BCA" w:rsidR="32A6BFDD">
          <w:rPr>
            <w:rFonts w:ascii="Segoe UI" w:hAnsi="Segoe UI" w:eastAsia="Segoe UI" w:cs="Segoe UI"/>
            <w:sz w:val="24"/>
            <w:szCs w:val="24"/>
            <w:rPrChange w:author="JN Marcos" w:date="2015-10-03T21:11:00Z" w:id="565">
              <w:rPr/>
            </w:rPrChange>
          </w:rPr>
          <w:t>,</w:t>
        </w:r>
      </w:ins>
      <w:del w:author="Guilherme Melo" w:date="2015-10-03T20:42:00Z" w:id="566">
        <w:r w:rsidRPr="5F576BB5" w:rsidDel="32A6BFDD">
          <w:rPr>
            <w:rFonts w:ascii="Arial" w:hAnsi="Arial" w:eastAsia="Arial" w:cs="Arial"/>
            <w:sz w:val="24"/>
            <w:szCs w:val="24"/>
            <w:rPrChange w:author="JN Marcos" w:date="2015-10-02T23:37:00Z" w:id="567">
              <w:rPr>
                <w:rFonts w:ascii="Arial" w:hAnsi="Arial" w:cs="Arial"/>
                <w:sz w:val="24"/>
                <w:szCs w:val="24"/>
              </w:rPr>
            </w:rPrChange>
          </w:rPr>
          <w:delText>e</w:delText>
        </w:r>
      </w:del>
      <w:r w:rsidRPr="7AA55BCA">
        <w:rPr>
          <w:rFonts w:ascii="Segoe UI" w:hAnsi="Segoe UI" w:eastAsia="Segoe UI" w:cs="Segoe UI"/>
          <w:sz w:val="24"/>
          <w:szCs w:val="24"/>
          <w:rPrChange w:author="JN Marcos" w:date="2015-10-03T21:11:00Z" w:id="568">
            <w:rPr>
              <w:rFonts w:ascii="Arial" w:hAnsi="Arial" w:cs="Arial"/>
              <w:sz w:val="24"/>
              <w:szCs w:val="24"/>
            </w:rPr>
          </w:rPrChange>
        </w:rPr>
        <w:t xml:space="preserve"> </w:t>
      </w:r>
      <w:r w:rsidRPr="7AA55BCA" w:rsidR="00414F16">
        <w:rPr>
          <w:rFonts w:ascii="Segoe UI" w:hAnsi="Segoe UI" w:eastAsia="Segoe UI" w:cs="Segoe UI"/>
          <w:sz w:val="24"/>
          <w:szCs w:val="24"/>
          <w:rPrChange w:author="JN Marcos" w:date="2015-10-03T21:11:00Z" w:id="569">
            <w:rPr>
              <w:rFonts w:ascii="Arial" w:hAnsi="Arial" w:cs="Arial"/>
              <w:sz w:val="24"/>
              <w:szCs w:val="24"/>
            </w:rPr>
          </w:rPrChange>
        </w:rPr>
        <w:t>um código</w:t>
      </w:r>
      <w:ins w:author="Guilherme Melo" w:date="2015-10-03T20:42:00Z" w:id="570">
        <w:r w:rsidRPr="7AA55BCA" w:rsidR="32A6BFDD">
          <w:rPr>
            <w:rFonts w:ascii="Segoe UI" w:hAnsi="Segoe UI" w:eastAsia="Segoe UI" w:cs="Segoe UI"/>
            <w:sz w:val="24"/>
            <w:szCs w:val="24"/>
            <w:rPrChange w:author="JN Marcos" w:date="2015-10-03T21:11:00Z" w:id="571">
              <w:rPr>
                <w:rFonts w:ascii="Arial" w:hAnsi="Arial" w:cs="Arial"/>
                <w:sz w:val="24"/>
                <w:szCs w:val="24"/>
              </w:rPr>
            </w:rPrChange>
          </w:rPr>
          <w:t xml:space="preserve"> e deve possuir </w:t>
        </w:r>
        <w:del w:author="JN Marcos" w:date="2015-10-03T15:30:00Z" w:id="572">
          <w:r w:rsidRPr="7AA55BCA" w:rsidDel="002E2AA4" w:rsidR="32A6BFDD">
            <w:rPr>
              <w:rFonts w:ascii="Segoe UI" w:hAnsi="Segoe UI" w:eastAsia="Segoe UI" w:cs="Segoe UI"/>
              <w:sz w:val="24"/>
              <w:szCs w:val="24"/>
              <w:rPrChange w:author="JN Marcos" w:date="2015-10-03T21:11:00Z" w:id="573">
                <w:rPr>
                  <w:rFonts w:ascii="Arial" w:hAnsi="Arial" w:cs="Arial"/>
                  <w:sz w:val="24"/>
                  <w:szCs w:val="24"/>
                </w:rPr>
              </w:rPrChange>
            </w:rPr>
            <w:delText>várias</w:delText>
          </w:r>
        </w:del>
      </w:ins>
      <w:ins w:author="JN Marcos" w:date="2015-10-03T15:30:00Z" w:id="574">
        <w:r w:rsidR="002E2AA4">
          <w:rPr>
            <w:rFonts w:ascii="Segoe UI" w:hAnsi="Segoe UI" w:eastAsia="Segoe UI" w:cs="Segoe UI"/>
            <w:sz w:val="24"/>
            <w:szCs w:val="24"/>
          </w:rPr>
          <w:t>ao mínimo uma</w:t>
        </w:r>
      </w:ins>
      <w:ins w:author="Guilherme Melo" w:date="2015-10-03T20:42:00Z" w:id="575">
        <w:r w:rsidRPr="7AA55BCA" w:rsidR="32A6BFDD">
          <w:rPr>
            <w:rFonts w:ascii="Segoe UI" w:hAnsi="Segoe UI" w:eastAsia="Segoe UI" w:cs="Segoe UI"/>
            <w:sz w:val="24"/>
            <w:szCs w:val="24"/>
            <w:rPrChange w:author="JN Marcos" w:date="2015-10-03T21:11:00Z" w:id="576">
              <w:rPr>
                <w:rFonts w:ascii="Arial" w:hAnsi="Arial" w:cs="Arial"/>
                <w:sz w:val="24"/>
                <w:szCs w:val="24"/>
              </w:rPr>
            </w:rPrChange>
          </w:rPr>
          <w:t xml:space="preserve"> </w:t>
        </w:r>
        <w:del w:author="JN Marcos" w:date="2015-10-03T15:30:00Z" w:id="577">
          <w:r w:rsidRPr="7AA55BCA" w:rsidDel="002E2AA4" w:rsidR="32A6BFDD">
            <w:rPr>
              <w:rFonts w:ascii="Segoe UI" w:hAnsi="Segoe UI" w:eastAsia="Segoe UI" w:cs="Segoe UI"/>
              <w:sz w:val="24"/>
              <w:szCs w:val="24"/>
              <w:rPrChange w:author="JN Marcos" w:date="2015-10-03T21:11:00Z" w:id="578">
                <w:rPr>
                  <w:rFonts w:ascii="Arial" w:hAnsi="Arial" w:cs="Arial"/>
                  <w:sz w:val="24"/>
                  <w:szCs w:val="24"/>
                </w:rPr>
              </w:rPrChange>
            </w:rPr>
            <w:delText>Tag's</w:delText>
          </w:r>
        </w:del>
      </w:ins>
      <w:ins w:author="JN Marcos" w:date="2015-10-03T15:30:00Z" w:id="579">
        <w:r w:rsidR="002E2AA4">
          <w:rPr>
            <w:rFonts w:ascii="Segoe UI" w:hAnsi="Segoe UI" w:eastAsia="Segoe UI" w:cs="Segoe UI"/>
            <w:sz w:val="24"/>
            <w:szCs w:val="24"/>
          </w:rPr>
          <w:t xml:space="preserve">tag </w:t>
        </w:r>
      </w:ins>
      <w:ins w:author="Guilherme Melo" w:date="2015-10-03T20:42:00Z" w:id="580">
        <w:r w:rsidRPr="7AA55BCA" w:rsidR="3F109685">
          <w:rPr>
            <w:rFonts w:ascii="Segoe UI" w:hAnsi="Segoe UI" w:eastAsia="Segoe UI" w:cs="Segoe UI"/>
            <w:sz w:val="24"/>
            <w:szCs w:val="24"/>
            <w:rPrChange w:author="JN Marcos" w:date="2015-10-03T21:11:00Z" w:id="581">
              <w:rPr>
                <w:rFonts w:ascii="Arial" w:hAnsi="Arial" w:cs="Arial"/>
                <w:sz w:val="24"/>
                <w:szCs w:val="24"/>
              </w:rPr>
            </w:rPrChange>
          </w:rPr>
          <w:t>(cada tag associada a um f</w:t>
        </w:r>
      </w:ins>
      <w:ins w:author="Guilherme Melo" w:date="2015-10-03T20:43:00Z" w:id="582">
        <w:r w:rsidRPr="7AA55BCA" w:rsidR="5DD14476">
          <w:rPr>
            <w:rFonts w:ascii="Segoe UI" w:hAnsi="Segoe UI" w:eastAsia="Segoe UI" w:cs="Segoe UI"/>
            <w:sz w:val="24"/>
            <w:szCs w:val="24"/>
            <w:rPrChange w:author="JN Marcos" w:date="2015-10-03T21:11:00Z" w:id="583">
              <w:rPr>
                <w:rFonts w:ascii="Arial" w:hAnsi="Arial" w:cs="Arial"/>
                <w:sz w:val="24"/>
                <w:szCs w:val="24"/>
              </w:rPr>
            </w:rPrChange>
          </w:rPr>
          <w:t>órum</w:t>
        </w:r>
      </w:ins>
      <w:ins w:author="Guilherme Melo" w:date="2015-10-03T20:42:00Z" w:id="584">
        <w:r w:rsidRPr="7AA55BCA" w:rsidR="3F109685">
          <w:rPr>
            <w:rFonts w:ascii="Segoe UI" w:hAnsi="Segoe UI" w:eastAsia="Segoe UI" w:cs="Segoe UI"/>
            <w:sz w:val="24"/>
            <w:szCs w:val="24"/>
            <w:rPrChange w:author="JN Marcos" w:date="2015-10-03T21:11:00Z" w:id="585">
              <w:rPr>
                <w:rFonts w:ascii="Arial" w:hAnsi="Arial" w:cs="Arial"/>
                <w:sz w:val="24"/>
                <w:szCs w:val="24"/>
              </w:rPr>
            </w:rPrChange>
          </w:rPr>
          <w:t>)</w:t>
        </w:r>
      </w:ins>
      <w:ins w:author="Guilherme Melo" w:date="2015-10-03T23:28:00Z" w:id="586">
        <w:r w:rsidRPr="7AA55BCA" w:rsidR="390C9CEA">
          <w:rPr>
            <w:rFonts w:ascii="Segoe UI" w:hAnsi="Segoe UI" w:eastAsia="Segoe UI" w:cs="Segoe UI"/>
            <w:sz w:val="24"/>
            <w:szCs w:val="24"/>
            <w:rPrChange w:author="JN Marcos" w:date="2015-10-03T21:11:00Z" w:id="587">
              <w:rPr>
                <w:rFonts w:ascii="Arial" w:hAnsi="Arial" w:cs="Arial"/>
                <w:sz w:val="24"/>
                <w:szCs w:val="24"/>
              </w:rPr>
            </w:rPrChange>
          </w:rPr>
          <w:t xml:space="preserve">, cada </w:t>
        </w:r>
      </w:ins>
      <w:ins w:author="Guilherme Melo" w:date="2015-10-03T23:29:00Z" w:id="588">
        <w:r w:rsidRPr="7AA55BCA" w:rsidR="5503F60F">
          <w:rPr>
            <w:rFonts w:ascii="Segoe UI" w:hAnsi="Segoe UI" w:eastAsia="Segoe UI" w:cs="Segoe UI"/>
            <w:sz w:val="24"/>
            <w:szCs w:val="24"/>
            <w:rPrChange w:author="JN Marcos" w:date="2015-10-03T21:11:00Z" w:id="589">
              <w:rPr>
                <w:rFonts w:ascii="Arial" w:hAnsi="Arial" w:cs="Arial"/>
                <w:sz w:val="24"/>
                <w:szCs w:val="24"/>
              </w:rPr>
            </w:rPrChange>
          </w:rPr>
          <w:t>t</w:t>
        </w:r>
      </w:ins>
      <w:ins w:author="Guilherme Melo" w:date="2015-10-03T23:28:00Z" w:id="590">
        <w:r w:rsidRPr="7AA55BCA" w:rsidR="390C9CEA">
          <w:rPr>
            <w:rFonts w:ascii="Segoe UI" w:hAnsi="Segoe UI" w:eastAsia="Segoe UI" w:cs="Segoe UI"/>
            <w:sz w:val="24"/>
            <w:szCs w:val="24"/>
            <w:rPrChange w:author="JN Marcos" w:date="2015-10-03T21:11:00Z" w:id="591">
              <w:rPr>
                <w:rFonts w:ascii="Arial" w:hAnsi="Arial" w:cs="Arial"/>
                <w:sz w:val="24"/>
                <w:szCs w:val="24"/>
              </w:rPr>
            </w:rPrChange>
          </w:rPr>
          <w:t>ag possu</w:t>
        </w:r>
        <w:r w:rsidRPr="7AA55BCA" w:rsidR="28DA849F">
          <w:rPr>
            <w:rFonts w:ascii="Segoe UI" w:hAnsi="Segoe UI" w:eastAsia="Segoe UI" w:cs="Segoe UI"/>
            <w:sz w:val="24"/>
            <w:szCs w:val="24"/>
            <w:rPrChange w:author="JN Marcos" w:date="2015-10-03T21:11:00Z" w:id="592">
              <w:rPr>
                <w:rFonts w:ascii="Arial" w:hAnsi="Arial" w:cs="Arial"/>
                <w:sz w:val="24"/>
                <w:szCs w:val="24"/>
              </w:rPr>
            </w:rPrChange>
          </w:rPr>
          <w:t>i nome</w:t>
        </w:r>
      </w:ins>
      <w:ins w:author="Guilherme Melo" w:date="2015-10-03T23:29:00Z" w:id="593">
        <w:r w:rsidRPr="7AA55BCA" w:rsidR="5503F60F">
          <w:rPr>
            <w:rFonts w:ascii="Segoe UI" w:hAnsi="Segoe UI" w:eastAsia="Segoe UI" w:cs="Segoe UI"/>
            <w:sz w:val="24"/>
            <w:szCs w:val="24"/>
            <w:rPrChange w:author="JN Marcos" w:date="2015-10-03T21:11:00Z" w:id="594">
              <w:rPr>
                <w:rFonts w:ascii="Arial" w:hAnsi="Arial" w:cs="Arial"/>
                <w:sz w:val="24"/>
                <w:szCs w:val="24"/>
              </w:rPr>
            </w:rPrChange>
          </w:rPr>
          <w:t xml:space="preserve"> e t</w:t>
        </w:r>
      </w:ins>
      <w:ins w:author="Guilherme Melo" w:date="2015-10-03T23:28:00Z" w:id="595">
        <w:r w:rsidRPr="7AA55BCA" w:rsidR="28DA849F">
          <w:rPr>
            <w:rFonts w:ascii="Segoe UI" w:hAnsi="Segoe UI" w:eastAsia="Segoe UI" w:cs="Segoe UI"/>
            <w:sz w:val="24"/>
            <w:szCs w:val="24"/>
            <w:rPrChange w:author="JN Marcos" w:date="2015-10-03T21:11:00Z" w:id="596">
              <w:rPr>
                <w:rFonts w:ascii="Arial" w:hAnsi="Arial" w:cs="Arial"/>
                <w:sz w:val="24"/>
                <w:szCs w:val="24"/>
              </w:rPr>
            </w:rPrChange>
          </w:rPr>
          <w:t>amanho</w:t>
        </w:r>
      </w:ins>
      <w:r w:rsidRPr="7AA55BCA">
        <w:rPr>
          <w:rFonts w:ascii="Segoe UI" w:hAnsi="Segoe UI" w:eastAsia="Segoe UI" w:cs="Segoe UI"/>
          <w:sz w:val="24"/>
          <w:szCs w:val="24"/>
          <w:rPrChange w:author="JN Marcos" w:date="2015-10-03T21:11:00Z" w:id="597">
            <w:rPr>
              <w:rFonts w:ascii="Arial" w:hAnsi="Arial" w:cs="Arial"/>
              <w:sz w:val="24"/>
              <w:szCs w:val="24"/>
            </w:rPr>
          </w:rPrChange>
        </w:rPr>
        <w:t>. Além disso, o fórum deve ter usuários participantes, sendo um deles o criador, que pode gerenciar esse fórum. O usuário poderá criar</w:t>
      </w:r>
      <w:r w:rsidRPr="7AA55BCA" w:rsidR="00414F16">
        <w:rPr>
          <w:rFonts w:ascii="Segoe UI" w:hAnsi="Segoe UI" w:eastAsia="Segoe UI" w:cs="Segoe UI"/>
          <w:sz w:val="24"/>
          <w:szCs w:val="24"/>
          <w:rPrChange w:author="JN Marcos" w:date="2015-10-03T21:11:00Z" w:id="598">
            <w:rPr>
              <w:rFonts w:ascii="Arial" w:hAnsi="Arial" w:cs="Arial"/>
              <w:sz w:val="24"/>
              <w:szCs w:val="24"/>
            </w:rPr>
          </w:rPrChange>
        </w:rPr>
        <w:t xml:space="preserve"> ou participar de vários fóruns</w:t>
      </w:r>
      <w:r w:rsidRPr="7AA55BCA">
        <w:rPr>
          <w:rFonts w:ascii="Segoe UI" w:hAnsi="Segoe UI" w:eastAsia="Segoe UI" w:cs="Segoe UI"/>
          <w:sz w:val="24"/>
          <w:szCs w:val="24"/>
          <w:rPrChange w:author="JN Marcos" w:date="2015-10-03T21:11:00Z" w:id="599">
            <w:rPr>
              <w:rFonts w:ascii="Arial" w:hAnsi="Arial" w:cs="Arial"/>
              <w:sz w:val="24"/>
              <w:szCs w:val="24"/>
            </w:rPr>
          </w:rPrChange>
        </w:rPr>
        <w:t xml:space="preserve">, um </w:t>
      </w:r>
      <w:r w:rsidRPr="7AA55BCA" w:rsidR="00414F16">
        <w:rPr>
          <w:rFonts w:ascii="Segoe UI" w:hAnsi="Segoe UI" w:eastAsia="Segoe UI" w:cs="Segoe UI"/>
          <w:sz w:val="24"/>
          <w:szCs w:val="24"/>
          <w:rPrChange w:author="JN Marcos" w:date="2015-10-03T21:11:00Z" w:id="600">
            <w:rPr>
              <w:rFonts w:ascii="Arial" w:hAnsi="Arial" w:cs="Arial"/>
              <w:sz w:val="24"/>
              <w:szCs w:val="24"/>
            </w:rPr>
          </w:rPrChange>
        </w:rPr>
        <w:t>fórum</w:t>
      </w:r>
      <w:r w:rsidRPr="7AA55BCA">
        <w:rPr>
          <w:rFonts w:ascii="Segoe UI" w:hAnsi="Segoe UI" w:eastAsia="Segoe UI" w:cs="Segoe UI"/>
          <w:sz w:val="24"/>
          <w:szCs w:val="24"/>
          <w:rPrChange w:author="JN Marcos" w:date="2015-10-03T21:11:00Z" w:id="601">
            <w:rPr>
              <w:rFonts w:ascii="Arial" w:hAnsi="Arial" w:cs="Arial"/>
              <w:sz w:val="24"/>
              <w:szCs w:val="24"/>
            </w:rPr>
          </w:rPrChange>
        </w:rPr>
        <w:t xml:space="preserve"> poderá ter um único criador.</w:t>
      </w:r>
    </w:p>
    <w:p w:rsidRPr="002B36E0" w:rsidR="002B36E0" w:rsidP="002B36E0" w:rsidRDefault="002B36E0" w14:paraId="54AF167E" w14:textId="77777777">
      <w:pPr>
        <w:pStyle w:val="PargrafodaLista"/>
        <w:rPr>
          <w:rFonts w:ascii="Arial" w:hAnsi="Arial" w:cs="Arial"/>
          <w:sz w:val="24"/>
          <w:szCs w:val="24"/>
        </w:rPr>
      </w:pPr>
    </w:p>
    <w:p w:rsidRPr="00F0500C" w:rsidR="009179E8" w:rsidP="7AA55BCA" w:rsidRDefault="00EA3DAD" w14:paraId="672B5764" w14:textId="37AF83D4">
      <w:pPr>
        <w:pStyle w:val="PargrafodaLista"/>
        <w:numPr>
          <w:ilvl w:val="0"/>
          <w:numId w:val="10"/>
        </w:numPr>
        <w:spacing w:line="240" w:lineRule="auto"/>
        <w:jc w:val="both"/>
        <w:rPr>
          <w:rFonts w:ascii="Segoe UI" w:hAnsi="Segoe UI" w:eastAsia="Segoe UI" w:cs="Segoe UI"/>
          <w:sz w:val="24"/>
          <w:szCs w:val="24"/>
        </w:rPr>
      </w:pPr>
      <w:r w:rsidRPr="7AA55BCA">
        <w:rPr>
          <w:rFonts w:ascii="Segoe UI" w:hAnsi="Segoe UI" w:eastAsia="Segoe UI" w:cs="Segoe UI"/>
          <w:sz w:val="24"/>
          <w:szCs w:val="24"/>
          <w:rPrChange w:author="JN Marcos" w:date="2015-10-03T21:11:00Z" w:id="602">
            <w:rPr>
              <w:rFonts w:ascii="Arial" w:hAnsi="Arial" w:cs="Arial"/>
              <w:sz w:val="24"/>
              <w:szCs w:val="24"/>
            </w:rPr>
          </w:rPrChange>
        </w:rPr>
        <w:t>Cada aluno tem um</w:t>
      </w:r>
      <w:r w:rsidRPr="7AA55BCA" w:rsidR="22CB90F4">
        <w:rPr>
          <w:rFonts w:ascii="Segoe UI" w:hAnsi="Segoe UI" w:eastAsia="Segoe UI" w:cs="Segoe UI"/>
          <w:sz w:val="24"/>
          <w:szCs w:val="24"/>
          <w:rPrChange w:author="JN Marcos" w:date="2015-10-03T21:11:00Z" w:id="603">
            <w:rPr>
              <w:rFonts w:ascii="Arial" w:hAnsi="Arial" w:cs="Arial"/>
              <w:sz w:val="24"/>
              <w:szCs w:val="24"/>
            </w:rPr>
          </w:rPrChange>
        </w:rPr>
        <w:t xml:space="preserve"> histórico </w:t>
      </w:r>
      <w:r w:rsidRPr="7AA55BCA">
        <w:rPr>
          <w:rFonts w:ascii="Segoe UI" w:hAnsi="Segoe UI" w:eastAsia="Segoe UI" w:cs="Segoe UI"/>
          <w:sz w:val="24"/>
          <w:szCs w:val="24"/>
          <w:rPrChange w:author="JN Marcos" w:date="2015-10-03T21:11:00Z" w:id="604">
            <w:rPr>
              <w:rFonts w:ascii="Arial" w:hAnsi="Arial" w:cs="Arial"/>
              <w:sz w:val="24"/>
              <w:szCs w:val="24"/>
            </w:rPr>
          </w:rPrChange>
        </w:rPr>
        <w:t>na qual est</w:t>
      </w:r>
      <w:r w:rsidRPr="7AA55BCA" w:rsidR="22CB90F4">
        <w:rPr>
          <w:rFonts w:ascii="Segoe UI" w:hAnsi="Segoe UI" w:eastAsia="Segoe UI" w:cs="Segoe UI"/>
          <w:sz w:val="24"/>
          <w:szCs w:val="24"/>
          <w:rPrChange w:author="JN Marcos" w:date="2015-10-03T21:11:00Z" w:id="605">
            <w:rPr>
              <w:rFonts w:ascii="Arial" w:hAnsi="Arial" w:cs="Arial"/>
              <w:sz w:val="24"/>
              <w:szCs w:val="24"/>
            </w:rPr>
          </w:rPrChange>
        </w:rPr>
        <w:t xml:space="preserve">á disponível </w:t>
      </w:r>
      <w:r w:rsidRPr="7AA55BCA">
        <w:rPr>
          <w:rFonts w:ascii="Segoe UI" w:hAnsi="Segoe UI" w:eastAsia="Segoe UI" w:cs="Segoe UI"/>
          <w:sz w:val="24"/>
          <w:szCs w:val="24"/>
          <w:rPrChange w:author="JN Marcos" w:date="2015-10-03T21:11:00Z" w:id="606">
            <w:rPr>
              <w:rFonts w:ascii="Arial" w:hAnsi="Arial" w:cs="Arial"/>
              <w:sz w:val="24"/>
              <w:szCs w:val="24"/>
            </w:rPr>
          </w:rPrChange>
        </w:rPr>
        <w:t xml:space="preserve">informações de </w:t>
      </w:r>
      <w:r w:rsidRPr="7AA55BCA" w:rsidR="22CB90F4">
        <w:rPr>
          <w:rFonts w:ascii="Segoe UI" w:hAnsi="Segoe UI" w:eastAsia="Segoe UI" w:cs="Segoe UI"/>
          <w:sz w:val="24"/>
          <w:szCs w:val="24"/>
          <w:rPrChange w:author="JN Marcos" w:date="2015-10-03T21:11:00Z" w:id="607">
            <w:rPr>
              <w:rFonts w:ascii="Arial" w:hAnsi="Arial" w:cs="Arial"/>
              <w:sz w:val="24"/>
              <w:szCs w:val="24"/>
            </w:rPr>
          </w:rPrChange>
        </w:rPr>
        <w:t xml:space="preserve">todas as </w:t>
      </w:r>
      <w:r w:rsidRPr="7AA55BCA">
        <w:rPr>
          <w:rFonts w:ascii="Segoe UI" w:hAnsi="Segoe UI" w:eastAsia="Segoe UI" w:cs="Segoe UI"/>
          <w:sz w:val="24"/>
          <w:szCs w:val="24"/>
          <w:rPrChange w:author="JN Marcos" w:date="2015-10-03T21:11:00Z" w:id="608">
            <w:rPr>
              <w:rFonts w:ascii="Arial" w:hAnsi="Arial" w:cs="Arial"/>
              <w:sz w:val="24"/>
              <w:szCs w:val="24"/>
            </w:rPr>
          </w:rPrChange>
        </w:rPr>
        <w:t>disciplinas</w:t>
      </w:r>
      <w:r w:rsidRPr="7AA55BCA" w:rsidR="22CB90F4">
        <w:rPr>
          <w:rFonts w:ascii="Segoe UI" w:hAnsi="Segoe UI" w:eastAsia="Segoe UI" w:cs="Segoe UI"/>
          <w:sz w:val="24"/>
          <w:szCs w:val="24"/>
          <w:rPrChange w:author="JN Marcos" w:date="2015-10-03T21:11:00Z" w:id="609">
            <w:rPr>
              <w:rFonts w:ascii="Arial" w:hAnsi="Arial" w:cs="Arial"/>
              <w:sz w:val="24"/>
              <w:szCs w:val="24"/>
            </w:rPr>
          </w:rPrChange>
        </w:rPr>
        <w:t xml:space="preserve"> pagas </w:t>
      </w:r>
      <w:r w:rsidRPr="7AA55BCA">
        <w:rPr>
          <w:rFonts w:ascii="Segoe UI" w:hAnsi="Segoe UI" w:eastAsia="Segoe UI" w:cs="Segoe UI"/>
          <w:sz w:val="24"/>
          <w:szCs w:val="24"/>
          <w:rPrChange w:author="JN Marcos" w:date="2015-10-03T21:11:00Z" w:id="610">
            <w:rPr>
              <w:rFonts w:ascii="Arial" w:hAnsi="Arial" w:cs="Arial"/>
              <w:sz w:val="24"/>
              <w:szCs w:val="24"/>
            </w:rPr>
          </w:rPrChange>
        </w:rPr>
        <w:t xml:space="preserve">até o período vigente. </w:t>
      </w:r>
      <w:r w:rsidRPr="7AA55BCA" w:rsidR="22CB90F4">
        <w:rPr>
          <w:rFonts w:ascii="Segoe UI" w:hAnsi="Segoe UI" w:eastAsia="Segoe UI" w:cs="Segoe UI"/>
          <w:sz w:val="24"/>
          <w:szCs w:val="24"/>
          <w:rPrChange w:author="JN Marcos" w:date="2015-10-03T21:11:00Z" w:id="611">
            <w:rPr>
              <w:rFonts w:ascii="Arial" w:hAnsi="Arial" w:cs="Arial"/>
              <w:sz w:val="24"/>
              <w:szCs w:val="24"/>
            </w:rPr>
          </w:rPrChange>
        </w:rPr>
        <w:t xml:space="preserve">O histórico está </w:t>
      </w:r>
      <w:r w:rsidRPr="7AA55BCA" w:rsidR="22CB90F4">
        <w:rPr>
          <w:rFonts w:ascii="Segoe UI" w:hAnsi="Segoe UI" w:eastAsia="Segoe UI" w:cs="Segoe UI"/>
          <w:sz w:val="24"/>
          <w:szCs w:val="24"/>
          <w:rPrChange w:author="JN Marcos" w:date="2015-10-03T21:11:00Z" w:id="612">
            <w:rPr>
              <w:rFonts w:ascii="Arial" w:hAnsi="Arial" w:cs="Arial"/>
              <w:sz w:val="24"/>
              <w:szCs w:val="24"/>
            </w:rPr>
          </w:rPrChange>
        </w:rPr>
        <w:lastRenderedPageBreak/>
        <w:t>associado ao CPF do aluno</w:t>
      </w:r>
      <w:r w:rsidRPr="7AA55BCA" w:rsidR="007A4E4E">
        <w:rPr>
          <w:rFonts w:ascii="Segoe UI" w:hAnsi="Segoe UI" w:eastAsia="Segoe UI" w:cs="Segoe UI"/>
          <w:sz w:val="24"/>
          <w:szCs w:val="24"/>
          <w:rPrChange w:author="JN Marcos" w:date="2015-10-03T21:11:00Z" w:id="613">
            <w:rPr>
              <w:rFonts w:ascii="Arial" w:hAnsi="Arial" w:cs="Arial"/>
              <w:sz w:val="24"/>
              <w:szCs w:val="24"/>
            </w:rPr>
          </w:rPrChange>
        </w:rPr>
        <w:t xml:space="preserve">. O histórico também tem informação sobre </w:t>
      </w:r>
      <w:r w:rsidRPr="7AA55BCA" w:rsidR="00086C3A">
        <w:rPr>
          <w:rFonts w:ascii="Segoe UI" w:hAnsi="Segoe UI" w:eastAsia="Segoe UI" w:cs="Segoe UI"/>
          <w:sz w:val="24"/>
          <w:szCs w:val="24"/>
          <w:rPrChange w:author="JN Marcos" w:date="2015-10-03T21:11:00Z" w:id="614">
            <w:rPr>
              <w:rFonts w:ascii="Arial" w:hAnsi="Arial" w:cs="Arial"/>
              <w:sz w:val="24"/>
              <w:szCs w:val="24"/>
            </w:rPr>
          </w:rPrChange>
        </w:rPr>
        <w:t>as médias</w:t>
      </w:r>
      <w:r w:rsidRPr="7AA55BCA" w:rsidR="22CB90F4">
        <w:rPr>
          <w:rFonts w:ascii="Segoe UI" w:hAnsi="Segoe UI" w:eastAsia="Segoe UI" w:cs="Segoe UI"/>
          <w:sz w:val="24"/>
          <w:szCs w:val="24"/>
          <w:rPrChange w:author="JN Marcos" w:date="2015-10-03T21:11:00Z" w:id="615">
            <w:rPr>
              <w:rFonts w:ascii="Arial" w:hAnsi="Arial" w:cs="Arial"/>
              <w:sz w:val="24"/>
              <w:szCs w:val="24"/>
            </w:rPr>
          </w:rPrChange>
        </w:rPr>
        <w:t xml:space="preserve"> por período </w:t>
      </w:r>
      <w:r w:rsidRPr="7AA55BCA" w:rsidR="00086C3A">
        <w:rPr>
          <w:rFonts w:ascii="Segoe UI" w:hAnsi="Segoe UI" w:eastAsia="Segoe UI" w:cs="Segoe UI"/>
          <w:sz w:val="24"/>
          <w:szCs w:val="24"/>
          <w:rPrChange w:author="JN Marcos" w:date="2015-10-03T21:11:00Z" w:id="616">
            <w:rPr>
              <w:rFonts w:ascii="Arial" w:hAnsi="Arial" w:cs="Arial"/>
              <w:sz w:val="24"/>
              <w:szCs w:val="24"/>
            </w:rPr>
          </w:rPrChange>
        </w:rPr>
        <w:t>e geral</w:t>
      </w:r>
      <w:r w:rsidRPr="7AA55BCA" w:rsidR="22CB90F4">
        <w:rPr>
          <w:rFonts w:ascii="Segoe UI" w:hAnsi="Segoe UI" w:eastAsia="Segoe UI" w:cs="Segoe UI"/>
          <w:sz w:val="24"/>
          <w:szCs w:val="24"/>
          <w:rPrChange w:author="JN Marcos" w:date="2015-10-03T21:11:00Z" w:id="617">
            <w:rPr>
              <w:rFonts w:ascii="Arial" w:hAnsi="Arial" w:cs="Arial"/>
              <w:sz w:val="24"/>
              <w:szCs w:val="24"/>
            </w:rPr>
          </w:rPrChange>
        </w:rPr>
        <w:t xml:space="preserve"> do aluno.</w:t>
      </w:r>
    </w:p>
    <w:p w:rsidR="376B05F5" w:rsidRDefault="376B05F5" w14:paraId="58B0C62E" w14:textId="2BA41A36">
      <w:pPr>
        <w:spacing w:line="240" w:lineRule="auto"/>
        <w:jc w:val="both"/>
        <w:pPrChange w:author="Guilherme Melo" w:date="2015-10-04T00:11:00Z" w:id="618">
          <w:pPr/>
        </w:pPrChange>
      </w:pPr>
    </w:p>
    <w:p w:rsidR="00BA541E" w:rsidP="2174A776" w:rsidRDefault="1CBA9C19" w14:paraId="03389881" w14:textId="77777777">
      <w:pPr>
        <w:numPr>
          <w:ilvl w:val="0"/>
          <w:numId w:val="10"/>
        </w:numPr>
        <w:spacing w:line="240" w:lineRule="auto"/>
        <w:jc w:val="both"/>
        <w:rPr>
          <w:ins w:author="Guilherme Melo" w:date="2015-10-03T18:16:00Z" w:id="619"/>
          <w:rFonts w:ascii="Segoe UI" w:hAnsi="Segoe UI" w:eastAsia="Segoe UI" w:cs="Segoe UI"/>
          <w:sz w:val="24"/>
          <w:szCs w:val="24"/>
        </w:rPr>
      </w:pPr>
      <w:r w:rsidRPr="7AA55BCA">
        <w:rPr>
          <w:rFonts w:ascii="Segoe UI" w:hAnsi="Segoe UI" w:eastAsia="Segoe UI" w:cs="Segoe UI"/>
          <w:sz w:val="24"/>
          <w:szCs w:val="24"/>
          <w:rPrChange w:author="JN Marcos" w:date="2015-10-03T21:11:00Z" w:id="620">
            <w:rPr>
              <w:rFonts w:ascii="Arial" w:hAnsi="Arial" w:cs="Arial"/>
              <w:sz w:val="24"/>
              <w:szCs w:val="24"/>
            </w:rPr>
          </w:rPrChange>
        </w:rPr>
        <w:t xml:space="preserve"> Cada professor pode disponibilizar material de estudo (livros, artigos ou material WEB) aos alunos de uma determinada disciplina. Sobre</w:t>
      </w:r>
      <w:r w:rsidRPr="7AA55BCA" w:rsidR="00414F16">
        <w:rPr>
          <w:rFonts w:ascii="Segoe UI" w:hAnsi="Segoe UI" w:eastAsia="Segoe UI" w:cs="Segoe UI"/>
          <w:sz w:val="24"/>
          <w:szCs w:val="24"/>
          <w:rPrChange w:author="JN Marcos" w:date="2015-10-03T21:11:00Z" w:id="621">
            <w:rPr>
              <w:rFonts w:ascii="Arial" w:hAnsi="Arial" w:cs="Arial"/>
              <w:sz w:val="24"/>
              <w:szCs w:val="24"/>
            </w:rPr>
          </w:rPrChange>
        </w:rPr>
        <w:t xml:space="preserve"> esses materiais há fonte, tipo</w:t>
      </w:r>
      <w:r w:rsidRPr="7AA55BCA">
        <w:rPr>
          <w:rFonts w:ascii="Segoe UI" w:hAnsi="Segoe UI" w:eastAsia="Segoe UI" w:cs="Segoe UI"/>
          <w:sz w:val="24"/>
          <w:szCs w:val="24"/>
          <w:rPrChange w:author="JN Marcos" w:date="2015-10-03T21:11:00Z" w:id="622">
            <w:rPr>
              <w:rFonts w:ascii="Arial" w:hAnsi="Arial" w:cs="Arial"/>
              <w:sz w:val="24"/>
              <w:szCs w:val="24"/>
            </w:rPr>
          </w:rPrChange>
        </w:rPr>
        <w:t>,</w:t>
      </w:r>
      <w:r w:rsidRPr="7AA55BCA" w:rsidR="00414F16">
        <w:rPr>
          <w:rFonts w:ascii="Segoe UI" w:hAnsi="Segoe UI" w:eastAsia="Segoe UI" w:cs="Segoe UI"/>
          <w:sz w:val="24"/>
          <w:szCs w:val="24"/>
          <w:rPrChange w:author="JN Marcos" w:date="2015-10-03T21:11:00Z" w:id="623">
            <w:rPr>
              <w:rFonts w:ascii="Arial" w:hAnsi="Arial" w:cs="Arial"/>
              <w:sz w:val="24"/>
              <w:szCs w:val="24"/>
            </w:rPr>
          </w:rPrChange>
        </w:rPr>
        <w:t xml:space="preserve"> </w:t>
      </w:r>
      <w:r w:rsidRPr="7AA55BCA">
        <w:rPr>
          <w:rFonts w:ascii="Segoe UI" w:hAnsi="Segoe UI" w:eastAsia="Segoe UI" w:cs="Segoe UI"/>
          <w:sz w:val="24"/>
          <w:szCs w:val="24"/>
          <w:rPrChange w:author="JN Marcos" w:date="2015-10-03T21:11:00Z" w:id="624">
            <w:rPr>
              <w:rFonts w:ascii="Arial" w:hAnsi="Arial" w:cs="Arial"/>
              <w:sz w:val="24"/>
              <w:szCs w:val="24"/>
            </w:rPr>
          </w:rPrChange>
        </w:rPr>
        <w:t>descrição e código</w:t>
      </w:r>
      <w:del w:author="Guilherme Melo" w:date="2015-10-03T18:00:00Z" w:id="625">
        <w:r w:rsidRPr="7AA55BCA" w:rsidDel="000A71EF">
          <w:rPr>
            <w:rFonts w:ascii="Segoe UI" w:hAnsi="Segoe UI" w:eastAsia="Segoe UI" w:cs="Segoe UI"/>
            <w:sz w:val="24"/>
            <w:szCs w:val="24"/>
            <w:rPrChange w:author="JN Marcos" w:date="2015-10-03T21:11:00Z" w:id="626">
              <w:rPr>
                <w:rFonts w:ascii="Arial" w:hAnsi="Arial" w:cs="Arial"/>
                <w:sz w:val="24"/>
                <w:szCs w:val="24"/>
              </w:rPr>
            </w:rPrChange>
          </w:rPr>
          <w:delText xml:space="preserve"> </w:delText>
        </w:r>
      </w:del>
      <w:del w:author="Guilherme Melo" w:date="2015-10-03T23:32:00Z" w:id="627">
        <w:r w:rsidRPr="7AA55BCA" w:rsidDel="0B01A157">
          <w:rPr>
            <w:rFonts w:ascii="Segoe UI" w:hAnsi="Segoe UI" w:eastAsia="Segoe UI" w:cs="Segoe UI"/>
            <w:sz w:val="24"/>
            <w:szCs w:val="24"/>
            <w:rPrChange w:author="JN Marcos" w:date="2015-10-03T21:11:00Z" w:id="628">
              <w:rPr>
                <w:rFonts w:ascii="Arial" w:hAnsi="Arial" w:cs="Arial"/>
                <w:sz w:val="24"/>
                <w:szCs w:val="24"/>
              </w:rPr>
            </w:rPrChange>
          </w:rPr>
          <w:delText>do curso v</w:delText>
        </w:r>
      </w:del>
      <w:del w:author="Guilherme Melo" w:date="2015-10-03T23:31:00Z" w:id="629">
        <w:r w:rsidRPr="7AA55BCA" w:rsidDel="629D8E3F">
          <w:rPr>
            <w:rFonts w:ascii="Segoe UI" w:hAnsi="Segoe UI" w:eastAsia="Segoe UI" w:cs="Segoe UI"/>
            <w:sz w:val="24"/>
            <w:szCs w:val="24"/>
            <w:rPrChange w:author="JN Marcos" w:date="2015-10-03T21:11:00Z" w:id="630">
              <w:rPr>
                <w:rFonts w:ascii="Arial" w:hAnsi="Arial" w:cs="Arial"/>
                <w:sz w:val="24"/>
                <w:szCs w:val="24"/>
              </w:rPr>
            </w:rPrChange>
          </w:rPr>
          <w:delText>inculado</w:delText>
        </w:r>
      </w:del>
      <w:r w:rsidRPr="7AA55BCA">
        <w:rPr>
          <w:rFonts w:ascii="Segoe UI" w:hAnsi="Segoe UI" w:eastAsia="Segoe UI" w:cs="Segoe UI"/>
          <w:sz w:val="24"/>
          <w:szCs w:val="24"/>
          <w:rPrChange w:author="JN Marcos" w:date="2015-10-03T21:11:00Z" w:id="631">
            <w:rPr>
              <w:rFonts w:ascii="Arial" w:hAnsi="Arial" w:cs="Arial"/>
              <w:sz w:val="24"/>
              <w:szCs w:val="24"/>
            </w:rPr>
          </w:rPrChange>
        </w:rPr>
        <w:t>.</w:t>
      </w:r>
    </w:p>
    <w:p w:rsidR="00BA541E" w:rsidRDefault="00BA541E" w14:paraId="6FE75783" w14:textId="77777777">
      <w:pPr>
        <w:pStyle w:val="PargrafodaLista"/>
        <w:rPr>
          <w:ins w:author="Guilherme Melo" w:date="2015-10-03T18:16:00Z" w:id="632"/>
          <w:rFonts w:ascii="Segoe UI" w:hAnsi="Segoe UI" w:eastAsia="Segoe UI" w:cs="Segoe UI"/>
          <w:sz w:val="24"/>
          <w:szCs w:val="24"/>
        </w:rPr>
        <w:pPrChange w:author="Guilherme Melo" w:date="2015-10-03T18:16:00Z" w:id="633">
          <w:pPr>
            <w:numPr>
              <w:numId w:val="10"/>
            </w:numPr>
            <w:spacing w:line="240" w:lineRule="auto"/>
            <w:ind w:left="720" w:hanging="360"/>
            <w:jc w:val="both"/>
          </w:pPr>
        </w:pPrChange>
      </w:pPr>
    </w:p>
    <w:p w:rsidRPr="00F0500C" w:rsidR="00AC44B6" w:rsidDel="2174A776" w:rsidP="7AA55BCA" w:rsidRDefault="1CBA9C19" w14:paraId="328FFF47" w14:textId="2D3F492F">
      <w:pPr>
        <w:numPr>
          <w:ilvl w:val="0"/>
          <w:numId w:val="10"/>
        </w:numPr>
        <w:spacing w:line="240" w:lineRule="auto"/>
        <w:jc w:val="both"/>
        <w:rPr>
          <w:del w:author="Guilherme Melo" w:date="2015-10-04T00:09:00Z" w:id="634"/>
          <w:rFonts w:ascii="Segoe UI" w:hAnsi="Segoe UI" w:eastAsia="Segoe UI" w:cs="Segoe UI"/>
          <w:sz w:val="24"/>
          <w:szCs w:val="24"/>
        </w:rPr>
      </w:pPr>
      <w:del w:author="Guilherme Melo" w:date="2015-10-04T00:09:00Z" w:id="635">
        <w:r w:rsidRPr="7AA55BCA" w:rsidDel="2174A776">
          <w:rPr>
            <w:rFonts w:ascii="Segoe UI" w:hAnsi="Segoe UI" w:eastAsia="Segoe UI" w:cs="Segoe UI"/>
            <w:sz w:val="24"/>
            <w:szCs w:val="24"/>
            <w:rPrChange w:author="JN Marcos" w:date="2015-10-03T21:11:00Z" w:id="636">
              <w:rPr>
                <w:rFonts w:ascii="Arial" w:hAnsi="Arial" w:cs="Arial"/>
                <w:sz w:val="24"/>
                <w:szCs w:val="24"/>
              </w:rPr>
            </w:rPrChange>
          </w:rPr>
          <w:delText xml:space="preserve"> </w:delText>
        </w:r>
      </w:del>
    </w:p>
    <w:p w:rsidRPr="000A71EF" w:rsidR="00B57827" w:rsidDel="000A71EF" w:rsidRDefault="00B57827" w14:paraId="4271BAA0" w14:textId="014150C9">
      <w:pPr>
        <w:numPr>
          <w:ilvl w:val="0"/>
          <w:numId w:val="10"/>
        </w:numPr>
        <w:spacing w:line="240" w:lineRule="auto"/>
        <w:jc w:val="both"/>
        <w:rPr>
          <w:ins w:author="Guilherme Melo" w:date="2015-10-04T00:09:00Z" w:id="637"/>
          <w:del w:author="JN Marcos" w:date="2015-10-02T23:34:00Z" w:id="638"/>
          <w:rFonts w:ascii="Segoe UI" w:hAnsi="Segoe UI" w:eastAsia="Segoe UI" w:cs="Segoe UI"/>
          <w:sz w:val="24"/>
          <w:szCs w:val="24"/>
        </w:rPr>
        <w:pPrChange w:author="Guilherme Melo" w:date="2015-10-04T00:09:00Z" w:id="639">
          <w:pPr>
            <w:pStyle w:val="PargrafodaLista"/>
            <w:numPr>
              <w:numId w:val="10"/>
            </w:numPr>
            <w:ind w:hanging="360"/>
            <w:jc w:val="both"/>
          </w:pPr>
        </w:pPrChange>
      </w:pPr>
    </w:p>
    <w:p w:rsidRPr="000A71EF" w:rsidR="00B57827" w:rsidDel="000A71EF" w:rsidRDefault="00B57827" w14:paraId="771682C4" w14:textId="014150C9">
      <w:pPr>
        <w:numPr>
          <w:ilvl w:val="0"/>
          <w:numId w:val="10"/>
        </w:numPr>
        <w:spacing w:line="240" w:lineRule="auto"/>
        <w:jc w:val="both"/>
        <w:rPr>
          <w:ins w:author="Guilherme Melo" w:date="2015-10-04T00:11:00Z" w:id="640"/>
          <w:del w:author="JN Marcos" w:date="2015-10-02T23:34:00Z" w:id="641"/>
          <w:rFonts w:ascii="Segoe UI" w:hAnsi="Segoe UI" w:eastAsia="Segoe UI" w:cs="Segoe UI"/>
          <w:sz w:val="24"/>
          <w:szCs w:val="24"/>
        </w:rPr>
        <w:pPrChange w:author="Guilherme Melo" w:date="2015-10-04T00:11:00Z" w:id="642">
          <w:pPr>
            <w:pStyle w:val="PargrafodaLista"/>
            <w:numPr>
              <w:numId w:val="10"/>
            </w:numPr>
            <w:ind w:hanging="360"/>
            <w:jc w:val="both"/>
          </w:pPr>
        </w:pPrChange>
      </w:pPr>
    </w:p>
    <w:p w:rsidRPr="000A71EF" w:rsidR="00B57827" w:rsidDel="000A71EF" w:rsidRDefault="00B57827" w14:paraId="75712ECA" w14:textId="014150C9">
      <w:pPr>
        <w:numPr>
          <w:ilvl w:val="0"/>
          <w:numId w:val="10"/>
        </w:numPr>
        <w:spacing w:line="240" w:lineRule="auto"/>
        <w:jc w:val="both"/>
        <w:rPr>
          <w:ins w:author="Guilherme Melo" w:date="2015-10-04T00:12:00Z" w:id="643"/>
          <w:del w:author="JN Marcos" w:date="2015-10-02T23:34:00Z" w:id="644"/>
          <w:rFonts w:ascii="Segoe UI" w:hAnsi="Segoe UI" w:eastAsia="Segoe UI" w:cs="Segoe UI"/>
          <w:sz w:val="24"/>
          <w:szCs w:val="24"/>
        </w:rPr>
        <w:pPrChange w:author="Guilherme Melo" w:date="2015-10-04T00:12:00Z" w:id="645">
          <w:pPr>
            <w:pStyle w:val="PargrafodaLista"/>
            <w:numPr>
              <w:numId w:val="10"/>
            </w:numPr>
            <w:ind w:hanging="360"/>
            <w:jc w:val="both"/>
          </w:pPr>
        </w:pPrChange>
      </w:pPr>
    </w:p>
    <w:p w:rsidRPr="000A71EF" w:rsidR="00B57827" w:rsidDel="000A71EF" w:rsidP="7AA55BCA" w:rsidRDefault="004E658E" w14:paraId="1D83B615" w14:textId="014150C9">
      <w:pPr>
        <w:pStyle w:val="PargrafodaLista"/>
        <w:numPr>
          <w:ilvl w:val="0"/>
          <w:numId w:val="10"/>
        </w:numPr>
        <w:spacing w:line="240" w:lineRule="auto"/>
        <w:jc w:val="both"/>
        <w:rPr>
          <w:del w:author="JN Marcos" w:date="2015-10-02T23:34:00Z" w:id="646"/>
          <w:rFonts w:ascii="Arial" w:hAnsi="Arial" w:eastAsia="Arial" w:cs="Arial"/>
          <w:sz w:val="24"/>
          <w:szCs w:val="24"/>
          <w:rPrChange w:author="Guilherme Melo" w:date="2015-10-03T18:00:00Z" w:id="647">
            <w:rPr>
              <w:del w:author="JN Marcos" w:date="2015-10-02T23:34:00Z" w:id="648"/>
              <w:rFonts w:ascii="Segoe UI" w:hAnsi="Segoe UI" w:eastAsia="Segoe UI" w:cs="Segoe UI"/>
              <w:sz w:val="24"/>
              <w:szCs w:val="24"/>
            </w:rPr>
          </w:rPrChange>
        </w:rPr>
      </w:pPr>
      <w:r w:rsidRPr="7AA55BCA">
        <w:rPr>
          <w:rFonts w:ascii="Segoe UI" w:hAnsi="Segoe UI" w:eastAsia="Segoe UI" w:cs="Segoe UI"/>
          <w:sz w:val="24"/>
          <w:szCs w:val="24"/>
          <w:rPrChange w:author="JN Marcos" w:date="2015-10-03T21:11:00Z" w:id="649">
            <w:rPr>
              <w:rFonts w:ascii="Arial" w:hAnsi="Arial" w:cs="Arial"/>
              <w:sz w:val="24"/>
              <w:szCs w:val="24"/>
            </w:rPr>
          </w:rPrChange>
        </w:rPr>
        <w:t xml:space="preserve">Todo o </w:t>
      </w:r>
      <w:r w:rsidRPr="7AA55BCA" w:rsidR="1CBA9C19">
        <w:rPr>
          <w:rFonts w:ascii="Segoe UI" w:hAnsi="Segoe UI" w:eastAsia="Segoe UI" w:cs="Segoe UI"/>
          <w:sz w:val="24"/>
          <w:szCs w:val="24"/>
          <w:rPrChange w:author="JN Marcos" w:date="2015-10-03T21:11:00Z" w:id="650">
            <w:rPr>
              <w:rFonts w:ascii="Arial" w:hAnsi="Arial" w:cs="Arial"/>
              <w:sz w:val="24"/>
              <w:szCs w:val="24"/>
            </w:rPr>
          </w:rPrChange>
        </w:rPr>
        <w:t xml:space="preserve">curso deve conter: grade de disciplinas do curso e um coordenador. O coordenador é um professor com funções especiais, como tomar decisões em relação às disciplinas disponíveis, professores que ministram aulas de cada disciplina em determinado período e organização do planejamento do curso (grade curricular). Um coordenador deve </w:t>
      </w:r>
      <w:r w:rsidRPr="7AA55BCA" w:rsidR="00414F16">
        <w:rPr>
          <w:rFonts w:ascii="Segoe UI" w:hAnsi="Segoe UI" w:eastAsia="Segoe UI" w:cs="Segoe UI"/>
          <w:sz w:val="24"/>
          <w:szCs w:val="24"/>
          <w:rPrChange w:author="JN Marcos" w:date="2015-10-03T21:11:00Z" w:id="651">
            <w:rPr>
              <w:rFonts w:ascii="Arial" w:hAnsi="Arial" w:cs="Arial"/>
              <w:sz w:val="24"/>
              <w:szCs w:val="24"/>
            </w:rPr>
          </w:rPrChange>
        </w:rPr>
        <w:t>administrar</w:t>
      </w:r>
      <w:r w:rsidRPr="7AA55BCA" w:rsidR="1CBA9C19">
        <w:rPr>
          <w:rFonts w:ascii="Segoe UI" w:hAnsi="Segoe UI" w:eastAsia="Segoe UI" w:cs="Segoe UI"/>
          <w:sz w:val="24"/>
          <w:szCs w:val="24"/>
          <w:rPrChange w:author="JN Marcos" w:date="2015-10-03T21:11:00Z" w:id="652">
            <w:rPr>
              <w:rFonts w:ascii="Arial" w:hAnsi="Arial" w:cs="Arial"/>
              <w:sz w:val="24"/>
              <w:szCs w:val="24"/>
            </w:rPr>
          </w:rPrChange>
        </w:rPr>
        <w:t xml:space="preserve"> um curso e um curso é administrado por um único professor.</w:t>
      </w:r>
    </w:p>
    <w:p w:rsidRPr="00F0500C" w:rsidR="000A71EF" w:rsidP="2174A776" w:rsidRDefault="000A71EF" w14:paraId="03E6433B" w14:textId="77777777">
      <w:pPr>
        <w:numPr>
          <w:ilvl w:val="0"/>
          <w:numId w:val="10"/>
        </w:numPr>
        <w:spacing w:line="240" w:lineRule="auto"/>
        <w:jc w:val="both"/>
        <w:rPr>
          <w:ins w:author="Guilherme Melo" w:date="2015-10-03T18:00:00Z" w:id="653"/>
          <w:rFonts w:ascii="Segoe UI" w:hAnsi="Segoe UI" w:eastAsia="Segoe UI" w:cs="Segoe UI"/>
          <w:sz w:val="24"/>
          <w:szCs w:val="24"/>
        </w:rPr>
      </w:pPr>
    </w:p>
    <w:p w:rsidR="289E856B" w:rsidDel="22AE1993" w:rsidRDefault="289E856B" w14:paraId="75ED243A" w14:textId="6441E874">
      <w:pPr>
        <w:pStyle w:val="PargrafodaLista"/>
        <w:spacing w:line="240" w:lineRule="auto"/>
        <w:jc w:val="both"/>
        <w:rPr>
          <w:ins w:author="JN Marcos" w:date="2015-10-02T23:35:00Z" w:id="654"/>
          <w:del w:author="Guilherme Melo" w:date="2015-10-03T19:12:00Z" w:id="655"/>
          <w:rFonts w:ascii="Arial" w:hAnsi="Arial" w:eastAsia="Arial" w:cs="Arial"/>
          <w:sz w:val="24"/>
          <w:szCs w:val="24"/>
        </w:rPr>
        <w:pPrChange w:author="Guilherme Melo" w:date="2015-10-03T18:00:00Z" w:id="656">
          <w:pPr>
            <w:pStyle w:val="PargrafodaLista"/>
            <w:numPr>
              <w:numId w:val="10"/>
            </w:numPr>
            <w:spacing w:line="240" w:lineRule="auto"/>
            <w:ind w:hanging="360"/>
            <w:jc w:val="both"/>
          </w:pPr>
        </w:pPrChange>
      </w:pPr>
    </w:p>
    <w:p w:rsidR="289E856B" w:rsidDel="22AE1993" w:rsidRDefault="289E856B" w14:paraId="21410152" w14:textId="64889884">
      <w:pPr>
        <w:spacing w:line="240" w:lineRule="auto"/>
        <w:ind w:left="720"/>
        <w:jc w:val="both"/>
        <w:rPr>
          <w:ins w:author="JN Marcos" w:date="2015-10-02T23:35:00Z" w:id="657"/>
          <w:del w:author="Guilherme Melo" w:date="2015-10-03T19:12:00Z" w:id="658"/>
          <w:rFonts w:ascii="Arial" w:hAnsi="Arial" w:eastAsia="Arial" w:cs="Arial"/>
          <w:sz w:val="24"/>
          <w:szCs w:val="24"/>
        </w:rPr>
        <w:pPrChange w:author="Guilherme Melo" w:date="2015-10-03T18:00:00Z" w:id="659">
          <w:pPr>
            <w:pStyle w:val="PargrafodaLista"/>
            <w:numPr>
              <w:numId w:val="10"/>
            </w:numPr>
            <w:ind w:hanging="360"/>
            <w:jc w:val="both"/>
          </w:pPr>
        </w:pPrChange>
      </w:pPr>
    </w:p>
    <w:p w:rsidR="289E856B" w:rsidDel="578F0B0C" w:rsidRDefault="289E856B" w14:paraId="59E8A022" w14:textId="6441E874">
      <w:pPr>
        <w:pStyle w:val="PargrafodaLista"/>
        <w:spacing w:line="240" w:lineRule="auto"/>
        <w:jc w:val="both"/>
        <w:rPr>
          <w:ins w:author="JN Marcos" w:date="2015-10-02T23:35:00Z" w:id="660"/>
          <w:del w:author="Guilherme Melo" w:date="2015-10-03T19:11:00Z" w:id="661"/>
          <w:rFonts w:ascii="Arial" w:hAnsi="Arial" w:eastAsia="Arial" w:cs="Arial"/>
          <w:sz w:val="24"/>
          <w:szCs w:val="24"/>
        </w:rPr>
        <w:pPrChange w:author="Guilherme Melo" w:date="2015-10-03T18:00:00Z" w:id="662">
          <w:pPr>
            <w:pStyle w:val="PargrafodaLista"/>
            <w:numPr>
              <w:numId w:val="10"/>
            </w:numPr>
            <w:spacing w:line="240" w:lineRule="auto"/>
            <w:ind w:hanging="360"/>
            <w:jc w:val="both"/>
          </w:pPr>
        </w:pPrChange>
      </w:pPr>
      <w:del w:author="Guilherme Melo" w:date="2015-10-03T19:12:00Z" w:id="663">
        <w:r w:rsidRPr="7E8E18DB" w:rsidDel="6C0E0196">
          <w:rPr>
            <w:rFonts w:ascii="Arial" w:hAnsi="Arial" w:eastAsia="Arial" w:cs="Arial"/>
            <w:sz w:val="24"/>
            <w:szCs w:val="24"/>
            <w:rPrChange w:author="JN Marcos" w:date="2015-10-02T23:34:00Z" w:id="664">
              <w:rPr/>
            </w:rPrChange>
          </w:rPr>
          <w:delText>em um determinado curso, é necessário que o aluno esteja matriculado ao menos em três disciplinas e no máximo em dez, sendo, ao mínimo duas disciplinas tidas como obrigatórias.</w:delText>
        </w:r>
      </w:del>
    </w:p>
    <w:p w:rsidR="289E856B" w:rsidDel="17A54DA0" w:rsidRDefault="289E856B" w14:paraId="17B220DF" w14:textId="6441E874">
      <w:pPr>
        <w:pStyle w:val="PargrafodaLista"/>
        <w:spacing w:line="240" w:lineRule="auto"/>
        <w:jc w:val="both"/>
        <w:rPr>
          <w:ins w:author="Guilherme Melo" w:date="2015-10-02T23:34:00Z" w:id="665"/>
          <w:del w:author="JN Marcos" w:date="2015-10-02T23:35:00Z" w:id="666"/>
          <w:rFonts w:ascii="Arial" w:hAnsi="Arial" w:eastAsia="Arial" w:cs="Arial"/>
          <w:sz w:val="24"/>
          <w:szCs w:val="24"/>
        </w:rPr>
        <w:pPrChange w:author="Guilherme Melo" w:date="2015-10-03T18:00:00Z" w:id="667">
          <w:pPr>
            <w:pStyle w:val="PargrafodaLista"/>
            <w:numPr>
              <w:numId w:val="10"/>
            </w:numPr>
            <w:spacing w:line="240" w:lineRule="auto"/>
            <w:ind w:hanging="360"/>
            <w:jc w:val="both"/>
          </w:pPr>
        </w:pPrChange>
      </w:pPr>
    </w:p>
    <w:p w:rsidR="289E856B" w:rsidDel="17A54DA0" w:rsidRDefault="289E856B" w14:paraId="1E0B3ED4" w14:textId="39FECEC0">
      <w:pPr>
        <w:spacing w:line="240" w:lineRule="auto"/>
        <w:ind w:left="720"/>
        <w:jc w:val="both"/>
        <w:rPr>
          <w:ins w:author="Guilherme Melo" w:date="2015-10-02T23:34:00Z" w:id="668"/>
          <w:del w:author="JN Marcos" w:date="2015-10-02T23:35:00Z" w:id="669"/>
        </w:rPr>
        <w:pPrChange w:author="Guilherme Melo" w:date="2015-10-03T18:00:00Z" w:id="670">
          <w:pPr/>
        </w:pPrChange>
      </w:pPr>
    </w:p>
    <w:p w:rsidR="289E856B" w:rsidDel="22AE1993" w:rsidRDefault="289E856B" w14:paraId="7C424CEF" w14:textId="4D046917">
      <w:pPr>
        <w:spacing w:line="240" w:lineRule="auto"/>
        <w:ind w:left="720"/>
        <w:jc w:val="both"/>
        <w:rPr>
          <w:del w:author="Guilherme Melo" w:date="2015-10-03T19:12:00Z" w:id="671"/>
          <w:rFonts w:ascii="Arial" w:hAnsi="Arial" w:eastAsia="Arial" w:cs="Arial"/>
          <w:sz w:val="24"/>
          <w:szCs w:val="24"/>
        </w:rPr>
        <w:pPrChange w:author="Guilherme Melo" w:date="2015-10-03T18:00:00Z" w:id="672">
          <w:pPr>
            <w:spacing w:line="240" w:lineRule="auto"/>
            <w:jc w:val="both"/>
          </w:pPr>
        </w:pPrChange>
      </w:pPr>
      <w:del w:author="Guilherme Melo" w:date="2015-10-03T19:11:00Z" w:id="673">
        <w:r w:rsidRPr="7E8E18DB" w:rsidDel="578F0B0C">
          <w:rPr>
            <w:rFonts w:ascii="Arial" w:hAnsi="Arial" w:eastAsia="Arial" w:cs="Arial"/>
            <w:sz w:val="24"/>
            <w:szCs w:val="24"/>
            <w:rPrChange w:author="JN Marcos" w:date="2015-10-02T23:34:00Z" w:id="674">
              <w:rPr/>
            </w:rPrChange>
          </w:rPr>
          <w:delText>O número de protocolo da matricula em um curso será gerado automaticamente pelo sistema, porém não aleatório.</w:delText>
        </w:r>
      </w:del>
    </w:p>
    <w:p w:rsidR="289E856B" w:rsidDel="17A54DA0" w:rsidRDefault="289E856B" w14:paraId="3D3CA2CD" w14:textId="4D046917">
      <w:pPr>
        <w:pStyle w:val="PargrafodaLista"/>
        <w:spacing w:line="240" w:lineRule="auto"/>
        <w:jc w:val="both"/>
        <w:rPr>
          <w:ins w:author="JN Marcos" w:date="2015-10-02T23:35:00Z" w:id="675"/>
          <w:del w:author="JN Marcos" w:date="2015-10-02T23:35:00Z" w:id="676"/>
          <w:rFonts w:ascii="Arial" w:hAnsi="Arial" w:eastAsia="Arial" w:cs="Arial"/>
          <w:sz w:val="24"/>
          <w:szCs w:val="24"/>
        </w:rPr>
        <w:pPrChange w:author="Guilherme Melo" w:date="2015-10-03T18:00:00Z" w:id="677">
          <w:pPr>
            <w:pStyle w:val="PargrafodaLista"/>
            <w:numPr>
              <w:numId w:val="10"/>
            </w:numPr>
            <w:spacing w:line="240" w:lineRule="auto"/>
            <w:ind w:hanging="360"/>
            <w:jc w:val="both"/>
          </w:pPr>
        </w:pPrChange>
      </w:pPr>
    </w:p>
    <w:p w:rsidR="289E856B" w:rsidDel="17A54DA0" w:rsidRDefault="2CBE0086" w14:paraId="6F8DDCF1" w14:textId="4D046917">
      <w:pPr>
        <w:pStyle w:val="PargrafodaLista"/>
        <w:spacing w:line="240" w:lineRule="auto"/>
        <w:jc w:val="both"/>
        <w:rPr>
          <w:ins w:author="Guilherme Melo" w:date="2015-10-02T23:34:00Z" w:id="678"/>
          <w:del w:author="JN Marcos" w:date="2015-10-02T23:35:00Z" w:id="679"/>
          <w:rFonts w:ascii="Arial," w:hAnsi="Arial," w:eastAsia="Arial," w:cs="Arial,"/>
          <w:sz w:val="24"/>
          <w:szCs w:val="24"/>
        </w:rPr>
        <w:pPrChange w:author="Guilherme Melo" w:date="2015-10-03T18:00:00Z" w:id="680">
          <w:pPr/>
        </w:pPrChange>
      </w:pPr>
      <w:ins w:author="JN Marcos" w:date="2015-10-02T23:35:00Z" w:id="681">
        <w:del w:author="Guilherme Melo" w:date="2015-10-03T19:03:00Z" w:id="682">
          <w:r w:rsidRPr="7E8E18DB" w:rsidDel="78041E60">
            <w:rPr>
              <w:rFonts w:ascii="Arial" w:hAnsi="Arial" w:eastAsia="Arial" w:cs="Arial"/>
              <w:sz w:val="24"/>
              <w:szCs w:val="24"/>
              <w:rPrChange w:author="JN Marcos" w:date="2015-10-02T23:34:00Z" w:id="683">
                <w:rPr/>
              </w:rPrChange>
            </w:rPr>
            <w:delText>U</w:delText>
          </w:r>
        </w:del>
      </w:ins>
    </w:p>
    <w:p w:rsidR="289E856B" w:rsidDel="17A54DA0" w:rsidRDefault="289E856B" w14:paraId="639F1CA6" w14:textId="2825D33B">
      <w:pPr>
        <w:spacing w:line="240" w:lineRule="auto"/>
        <w:ind w:left="720"/>
        <w:jc w:val="both"/>
        <w:rPr>
          <w:ins w:author="Guilherme Melo" w:date="2015-10-02T23:34:00Z" w:id="684"/>
          <w:del w:author="JN Marcos" w:date="2015-10-02T23:35:00Z" w:id="685"/>
        </w:rPr>
        <w:pPrChange w:author="Guilherme Melo" w:date="2015-10-03T18:00:00Z" w:id="686">
          <w:pPr/>
        </w:pPrChange>
      </w:pPr>
    </w:p>
    <w:p w:rsidR="289E856B" w:rsidDel="2CBE0086" w:rsidRDefault="289E856B" w14:paraId="008A3252" w14:textId="308310C7">
      <w:pPr>
        <w:pStyle w:val="PargrafodaLista"/>
        <w:spacing w:line="240" w:lineRule="auto"/>
        <w:jc w:val="both"/>
        <w:rPr>
          <w:ins w:author="Guilherme Melo" w:date="2015-10-02T23:34:00Z" w:id="687"/>
          <w:del w:author="JN Marcos" w:date="2015-10-02T23:35:00Z" w:id="688"/>
          <w:rFonts w:ascii="Arial" w:hAnsi="Arial" w:eastAsia="Arial" w:cs="Arial"/>
          <w:sz w:val="24"/>
          <w:szCs w:val="24"/>
        </w:rPr>
        <w:pPrChange w:author="Guilherme Melo" w:date="2015-10-03T18:00:00Z" w:id="689">
          <w:pPr>
            <w:jc w:val="both"/>
          </w:pPr>
        </w:pPrChange>
      </w:pPr>
      <w:ins w:author="Guilherme Melo" w:date="2015-10-02T23:34:00Z" w:id="690">
        <w:del w:author="JN Marcos" w:date="2015-10-02T23:35:00Z" w:id="691">
          <w:r w:rsidRPr="7E8E18DB" w:rsidDel="17A54DA0">
            <w:rPr>
              <w:rFonts w:ascii="Arial" w:hAnsi="Arial" w:eastAsia="Arial" w:cs="Arial"/>
              <w:sz w:val="24"/>
              <w:szCs w:val="24"/>
              <w:rPrChange w:author="JN Marcos" w:date="2015-10-02T23:34:00Z" w:id="692">
                <w:rPr/>
              </w:rPrChange>
            </w:rPr>
            <w:delText>U</w:delText>
          </w:r>
        </w:del>
      </w:ins>
    </w:p>
    <w:p w:rsidR="289E856B" w:rsidDel="2CBE0086" w:rsidRDefault="289E856B" w14:paraId="042CFEF7" w14:textId="2BC41E4A">
      <w:pPr>
        <w:spacing w:line="240" w:lineRule="auto"/>
        <w:ind w:left="720"/>
        <w:jc w:val="both"/>
        <w:rPr>
          <w:ins w:author="Guilherme Melo" w:date="2015-10-02T23:34:00Z" w:id="693"/>
          <w:del w:author="JN Marcos" w:date="2015-10-02T23:35:00Z" w:id="694"/>
        </w:rPr>
        <w:pPrChange w:author="Guilherme Melo" w:date="2015-10-03T18:00:00Z" w:id="695">
          <w:pPr/>
        </w:pPrChange>
      </w:pPr>
    </w:p>
    <w:p w:rsidR="519D2641" w:rsidDel="6D22974C" w:rsidRDefault="519D2641" w14:paraId="00CD03DA" w14:textId="7562AEA3">
      <w:pPr>
        <w:spacing w:line="240" w:lineRule="auto"/>
        <w:ind w:left="720"/>
        <w:jc w:val="both"/>
        <w:rPr>
          <w:del w:author="Guilherme Melo" w:date="2015-10-03T19:08:00Z" w:id="696"/>
          <w:rFonts w:ascii="Arial" w:hAnsi="Arial" w:eastAsia="Arial" w:cs="Arial"/>
          <w:sz w:val="24"/>
          <w:szCs w:val="24"/>
        </w:rPr>
        <w:pPrChange w:author="Guilherme Melo" w:date="2015-10-03T18:00:00Z" w:id="697">
          <w:pPr>
            <w:spacing w:line="240" w:lineRule="auto"/>
            <w:jc w:val="both"/>
          </w:pPr>
        </w:pPrChange>
      </w:pPr>
    </w:p>
    <w:p w:rsidR="289E856B" w:rsidDel="7CCD2872" w:rsidRDefault="289E856B" w14:paraId="701C62E4" w14:textId="7E0F34EC">
      <w:pPr>
        <w:pStyle w:val="PargrafodaLista"/>
        <w:spacing w:line="240" w:lineRule="auto"/>
        <w:jc w:val="both"/>
        <w:rPr>
          <w:ins w:author="JN Marcos" w:date="2015-10-02T23:34:00Z" w:id="698"/>
          <w:del w:author="Guilherme Melo" w:date="2015-10-03T19:21:00Z" w:id="699"/>
          <w:rFonts w:ascii="Arial" w:hAnsi="Arial" w:eastAsia="Arial" w:cs="Arial"/>
          <w:sz w:val="24"/>
          <w:szCs w:val="24"/>
        </w:rPr>
        <w:pPrChange w:author="Guilherme Melo" w:date="2015-10-03T18:00:00Z" w:id="700">
          <w:pPr>
            <w:pStyle w:val="PargrafodaLista"/>
            <w:numPr>
              <w:numId w:val="10"/>
            </w:numPr>
            <w:spacing w:line="240" w:lineRule="auto"/>
            <w:ind w:hanging="360"/>
            <w:jc w:val="both"/>
          </w:pPr>
        </w:pPrChange>
      </w:pPr>
    </w:p>
    <w:p w:rsidR="7E8E18DB" w:rsidDel="7CCD2872" w:rsidRDefault="7E8E18DB" w14:paraId="583A20A4" w14:textId="39D37A66">
      <w:pPr>
        <w:spacing w:line="240" w:lineRule="auto"/>
        <w:ind w:left="720"/>
        <w:jc w:val="both"/>
        <w:rPr>
          <w:del w:author="Guilherme Melo" w:date="2015-10-03T19:21:00Z" w:id="701"/>
        </w:rPr>
        <w:pPrChange w:author="Guilherme Melo" w:date="2015-10-03T18:00:00Z" w:id="702">
          <w:pPr/>
        </w:pPrChange>
      </w:pPr>
    </w:p>
    <w:p w:rsidRPr="001E5F14" w:rsidR="13F60189" w:rsidDel="001E5F14" w:rsidRDefault="13F60189" w14:paraId="796BF16A" w14:textId="07E657CE">
      <w:pPr>
        <w:pStyle w:val="PargrafodaLista"/>
        <w:spacing w:line="240" w:lineRule="auto"/>
        <w:jc w:val="both"/>
        <w:rPr>
          <w:del w:author="JN Marcos" w:date="2015-10-03T15:31:00Z" w:id="703"/>
          <w:rFonts w:ascii="Segoe UI" w:hAnsi="Segoe UI" w:eastAsia="Segoe UI" w:cs="Segoe UI"/>
          <w:sz w:val="24"/>
          <w:szCs w:val="24"/>
          <w:rPrChange w:author="JN Marcos" w:date="2015-10-03T15:31:00Z" w:id="704">
            <w:rPr>
              <w:del w:author="JN Marcos" w:date="2015-10-03T15:31:00Z" w:id="705"/>
              <w:rFonts w:ascii="Arial," w:hAnsi="Arial," w:eastAsia="Arial," w:cs="Arial,"/>
              <w:sz w:val="24"/>
              <w:szCs w:val="24"/>
            </w:rPr>
          </w:rPrChange>
        </w:rPr>
        <w:pPrChange w:author="Guilherme Melo" w:date="2015-10-03T18:00:00Z" w:id="706">
          <w:pPr>
            <w:pStyle w:val="PargrafodaLista"/>
            <w:numPr>
              <w:numId w:val="10"/>
            </w:numPr>
            <w:spacing w:line="240" w:lineRule="auto"/>
            <w:ind w:hanging="360"/>
            <w:jc w:val="both"/>
          </w:pPr>
        </w:pPrChange>
      </w:pPr>
      <w:ins w:author="JN Marcos" w:date="2015-10-02T23:33:00Z" w:id="707">
        <w:del w:author="Guilherme Melo" w:date="2015-10-03T19:20:00Z" w:id="708">
          <w:r w:rsidRPr="13F60189" w:rsidDel="6AA30E20">
            <w:rPr>
              <w:rFonts w:ascii="Arial" w:hAnsi="Arial" w:eastAsia="Arial" w:cs="Arial"/>
              <w:sz w:val="24"/>
              <w:szCs w:val="24"/>
              <w:rPrChange w:author="JN Marcos" w:date="2015-10-02T23:33:00Z" w:id="709">
                <w:rPr/>
              </w:rPrChange>
            </w:rPr>
            <w:delText>Para conseguir aprovação na disciplina, o aluno deve ter uma média igual ou superior a 7 (sete). A média é calculada da seguinte form</w:delText>
          </w:r>
          <w:r w:rsidRPr="13F60189" w:rsidDel="6AA30E20">
            <w:rPr>
              <w:rFonts w:ascii="Arial," w:hAnsi="Arial," w:eastAsia="Arial," w:cs="Arial,"/>
              <w:sz w:val="24"/>
              <w:szCs w:val="24"/>
              <w:rPrChange w:author="JN Marcos" w:date="2015-10-02T23:33:00Z" w:id="710">
                <w:rPr/>
              </w:rPrChange>
            </w:rPr>
            <w:delText xml:space="preserve">a: </w:delText>
          </w:r>
          <w:r w:rsidRPr="13F60189" w:rsidDel="6AA30E20">
            <w:rPr>
              <w:rFonts w:ascii="Arial," w:hAnsi="Arial," w:eastAsia="Arial," w:cs="Arial,"/>
              <w:sz w:val="24"/>
              <w:szCs w:val="24"/>
              <w:lang w:eastAsia="pt-BR"/>
              <w:rPrChange w:author="JN Marcos" w:date="2015-10-02T23:33:00Z" w:id="711">
                <w:rPr/>
              </w:rPrChange>
            </w:rPr>
            <w:delText xml:space="preserve">(VA1ª Maior Nota + VA 2ª Maior Nota) / 2. </w:delText>
          </w:r>
          <w:r w:rsidRPr="13F60189" w:rsidDel="6AA30E20">
            <w:rPr>
              <w:rFonts w:ascii="Arial," w:hAnsi="Arial," w:eastAsia="Arial," w:cs="Arial,"/>
              <w:sz w:val="24"/>
              <w:szCs w:val="24"/>
              <w:rPrChange w:author="JN Marcos" w:date="2015-10-02T23:33:00Z" w:id="712">
                <w:rPr/>
              </w:rPrChange>
            </w:rPr>
            <w:delText xml:space="preserve"> Se não obtiver média suficiente para sua aprovação até a 3ª VA, a sua média final é calculada a seguir: (Média aritmética das duas maiores notas (1ª VA, 2ª VA e 3ª VA) + Nota da prova final) /2.</w:delText>
          </w:r>
        </w:del>
      </w:ins>
    </w:p>
    <w:p w:rsidR="001E5F14" w:rsidRDefault="001E5F14" w14:paraId="30A2A79D" w14:textId="77777777">
      <w:pPr>
        <w:pStyle w:val="PargrafodaLista"/>
        <w:spacing w:line="240" w:lineRule="auto"/>
        <w:jc w:val="both"/>
        <w:rPr>
          <w:ins w:author="JN Marcos" w:date="2015-10-03T15:31:00Z" w:id="713"/>
          <w:rFonts w:ascii="Segoe UI" w:hAnsi="Segoe UI" w:eastAsia="Segoe UI" w:cs="Segoe UI"/>
          <w:sz w:val="24"/>
          <w:szCs w:val="24"/>
        </w:rPr>
        <w:pPrChange w:author="Guilherme Melo" w:date="2015-10-03T18:00:00Z" w:id="714">
          <w:pPr>
            <w:pStyle w:val="PargrafodaLista"/>
            <w:numPr>
              <w:numId w:val="10"/>
            </w:numPr>
            <w:spacing w:line="240" w:lineRule="auto"/>
            <w:ind w:hanging="360"/>
            <w:jc w:val="both"/>
          </w:pPr>
        </w:pPrChange>
      </w:pPr>
    </w:p>
    <w:p w:rsidR="5FA51B7A" w:rsidDel="001E5F14" w:rsidRDefault="5FA51B7A" w14:paraId="3DDDE4B0" w14:textId="3A011375">
      <w:pPr>
        <w:pStyle w:val="PargrafodaLista"/>
        <w:numPr>
          <w:ilvl w:val="0"/>
          <w:numId w:val="10"/>
        </w:numPr>
        <w:spacing w:line="240" w:lineRule="auto"/>
        <w:jc w:val="both"/>
        <w:rPr>
          <w:del w:author="JN Marcos" w:date="2015-10-03T15:31:00Z" w:id="715"/>
        </w:rPr>
        <w:pPrChange w:author="JN Marcos" w:date="2015-10-03T15:31:00Z" w:id="716">
          <w:pPr/>
        </w:pPrChange>
      </w:pPr>
    </w:p>
    <w:p w:rsidR="3977CC4A" w:rsidDel="208A0516" w:rsidRDefault="63638D84" w14:paraId="25D28901" w14:textId="194ED7A5">
      <w:pPr>
        <w:pStyle w:val="PargrafodaLista"/>
        <w:rPr>
          <w:del w:author="Guilherme Melo" w:date="2015-10-03T21:13:00Z" w:id="717"/>
          <w:rFonts w:ascii="Segoe UI" w:hAnsi="Segoe UI" w:eastAsia="Segoe UI" w:cs="Segoe UI"/>
          <w:sz w:val="24"/>
          <w:szCs w:val="24"/>
        </w:rPr>
        <w:pPrChange w:author="JN Marcos" w:date="2015-10-03T15:31:00Z" w:id="718">
          <w:pPr>
            <w:pStyle w:val="PargrafodaLista"/>
            <w:numPr>
              <w:numId w:val="10"/>
            </w:numPr>
            <w:spacing w:line="240" w:lineRule="auto"/>
            <w:ind w:hanging="360"/>
            <w:jc w:val="both"/>
          </w:pPr>
        </w:pPrChange>
      </w:pPr>
      <w:ins w:author="Guilherme Melo" w:date="2015-10-03T20:50:00Z" w:id="719">
        <w:r w:rsidRPr="7AA55BCA">
          <w:rPr>
            <w:rFonts w:ascii="Segoe UI" w:hAnsi="Segoe UI" w:eastAsia="Segoe UI" w:cs="Segoe UI"/>
            <w:sz w:val="24"/>
            <w:szCs w:val="24"/>
            <w:rPrChange w:author="JN Marcos" w:date="2015-10-03T21:11:00Z" w:id="720">
              <w:rPr/>
            </w:rPrChange>
          </w:rPr>
          <w:t>Os cursos da universidade estão associados a um departamento específico, cada departamento deve possuir um ou mais cursos vinculados. O departamento deve ser chefiado por um professor e um professor chefia um departamento</w:t>
        </w:r>
        <w:del w:author="JN Marcos" w:date="2015-10-03T15:30:00Z" w:id="721">
          <w:r w:rsidRPr="7AA55BCA" w:rsidDel="002E2AA4">
            <w:rPr>
              <w:rFonts w:ascii="Segoe UI" w:hAnsi="Segoe UI" w:eastAsia="Segoe UI" w:cs="Segoe UI"/>
              <w:sz w:val="24"/>
              <w:szCs w:val="24"/>
              <w:rPrChange w:author="JN Marcos" w:date="2015-10-03T21:11:00Z" w:id="722">
                <w:rPr/>
              </w:rPrChange>
            </w:rPr>
            <w:delText xml:space="preserve"> </w:delText>
          </w:r>
        </w:del>
        <w:r w:rsidRPr="7AA55BCA">
          <w:rPr>
            <w:rFonts w:ascii="Segoe UI" w:hAnsi="Segoe UI" w:eastAsia="Segoe UI" w:cs="Segoe UI"/>
            <w:sz w:val="24"/>
            <w:szCs w:val="24"/>
            <w:rPrChange w:author="JN Marcos" w:date="2015-10-03T21:11:00Z" w:id="723">
              <w:rPr/>
            </w:rPrChange>
          </w:rPr>
          <w:t xml:space="preserve">. O departamento é composto por vários professores e um professor deve </w:t>
        </w:r>
        <w:del w:author="JN Marcos" w:date="2015-10-03T15:31:00Z" w:id="724">
          <w:r w:rsidRPr="7AA55BCA" w:rsidDel="002E2AA4">
            <w:rPr>
              <w:rFonts w:ascii="Segoe UI" w:hAnsi="Segoe UI" w:eastAsia="Segoe UI" w:cs="Segoe UI"/>
              <w:sz w:val="24"/>
              <w:szCs w:val="24"/>
              <w:rPrChange w:author="JN Marcos" w:date="2015-10-03T21:11:00Z" w:id="725">
                <w:rPr/>
              </w:rPrChange>
            </w:rPr>
            <w:delText>está</w:delText>
          </w:r>
        </w:del>
      </w:ins>
      <w:ins w:author="JN Marcos" w:date="2015-10-03T15:31:00Z" w:id="726">
        <w:r w:rsidRPr="7AA55BCA" w:rsidR="002E2AA4">
          <w:rPr>
            <w:rFonts w:ascii="Segoe UI" w:hAnsi="Segoe UI" w:eastAsia="Segoe UI" w:cs="Segoe UI"/>
            <w:sz w:val="24"/>
            <w:szCs w:val="24"/>
          </w:rPr>
          <w:t>estar</w:t>
        </w:r>
      </w:ins>
      <w:ins w:author="Guilherme Melo" w:date="2015-10-03T20:50:00Z" w:id="727">
        <w:r w:rsidRPr="7AA55BCA">
          <w:rPr>
            <w:rFonts w:ascii="Segoe UI" w:hAnsi="Segoe UI" w:eastAsia="Segoe UI" w:cs="Segoe UI"/>
            <w:sz w:val="24"/>
            <w:szCs w:val="24"/>
            <w:rPrChange w:author="JN Marcos" w:date="2015-10-03T21:11:00Z" w:id="728">
              <w:rPr/>
            </w:rPrChange>
          </w:rPr>
          <w:t xml:space="preserve"> vinculado a um departamento. Cada departamento possui nome</w:t>
        </w:r>
      </w:ins>
      <w:ins w:author="Guilherme Melo" w:date="2015-10-03T20:52:00Z" w:id="729">
        <w:r w:rsidRPr="7AA55BCA" w:rsidR="52191DE0">
          <w:rPr>
            <w:rFonts w:ascii="Segoe UI" w:hAnsi="Segoe UI" w:eastAsia="Segoe UI" w:cs="Segoe UI"/>
            <w:sz w:val="24"/>
            <w:szCs w:val="24"/>
            <w:rPrChange w:author="JN Marcos" w:date="2015-10-03T21:11:00Z" w:id="730">
              <w:rPr/>
            </w:rPrChange>
          </w:rPr>
          <w:t xml:space="preserve"> </w:t>
        </w:r>
      </w:ins>
      <w:ins w:author="Guilherme Melo" w:date="2015-10-03T20:51:00Z" w:id="731">
        <w:r w:rsidRPr="7AA55BCA" w:rsidR="2ACAEBB9">
          <w:rPr>
            <w:rFonts w:ascii="Segoe UI" w:hAnsi="Segoe UI" w:eastAsia="Segoe UI" w:cs="Segoe UI"/>
            <w:sz w:val="24"/>
            <w:szCs w:val="24"/>
            <w:rPrChange w:author="JN Marcos" w:date="2015-10-03T21:11:00Z" w:id="732">
              <w:rPr/>
            </w:rPrChange>
          </w:rPr>
          <w:t>e</w:t>
        </w:r>
      </w:ins>
      <w:ins w:author="Guilherme Melo" w:date="2015-10-03T20:50:00Z" w:id="733">
        <w:r w:rsidRPr="7AA55BCA">
          <w:rPr>
            <w:rFonts w:ascii="Segoe UI" w:hAnsi="Segoe UI" w:eastAsia="Segoe UI" w:cs="Segoe UI"/>
            <w:sz w:val="24"/>
            <w:szCs w:val="24"/>
            <w:rPrChange w:author="JN Marcos" w:date="2015-10-03T21:11:00Z" w:id="734">
              <w:rPr/>
            </w:rPrChange>
          </w:rPr>
          <w:t xml:space="preserve"> </w:t>
        </w:r>
      </w:ins>
      <w:ins w:author="Guilherme Melo" w:date="2015-10-03T20:52:00Z" w:id="735">
        <w:r w:rsidRPr="7AA55BCA" w:rsidR="52191DE0">
          <w:rPr>
            <w:rFonts w:ascii="Segoe UI" w:hAnsi="Segoe UI" w:eastAsia="Segoe UI" w:cs="Segoe UI"/>
            <w:sz w:val="24"/>
            <w:szCs w:val="24"/>
            <w:rPrChange w:author="JN Marcos" w:date="2015-10-03T21:11:00Z" w:id="736">
              <w:rPr/>
            </w:rPrChange>
          </w:rPr>
          <w:t xml:space="preserve">número de </w:t>
        </w:r>
      </w:ins>
      <w:ins w:author="Guilherme Melo" w:date="2015-10-03T20:50:00Z" w:id="737">
        <w:r w:rsidRPr="7AA55BCA">
          <w:rPr>
            <w:rFonts w:ascii="Segoe UI" w:hAnsi="Segoe UI" w:eastAsia="Segoe UI" w:cs="Segoe UI"/>
            <w:sz w:val="24"/>
            <w:szCs w:val="24"/>
            <w:rPrChange w:author="JN Marcos" w:date="2015-10-03T21:11:00Z" w:id="738">
              <w:rPr/>
            </w:rPrChange>
          </w:rPr>
          <w:t>identificação</w:t>
        </w:r>
      </w:ins>
      <w:ins w:author="Guilherme Melo" w:date="2015-10-03T20:52:00Z" w:id="739">
        <w:r w:rsidRPr="7AA55BCA" w:rsidR="52191DE0">
          <w:rPr>
            <w:rFonts w:ascii="Segoe UI" w:hAnsi="Segoe UI" w:eastAsia="Segoe UI" w:cs="Segoe UI"/>
            <w:sz w:val="24"/>
            <w:szCs w:val="24"/>
            <w:rPrChange w:author="JN Marcos" w:date="2015-10-03T21:11:00Z" w:id="740">
              <w:rPr/>
            </w:rPrChange>
          </w:rPr>
          <w:t>.</w:t>
        </w:r>
      </w:ins>
    </w:p>
    <w:p w:rsidR="578F0B0C" w:rsidDel="001E5F14" w:rsidRDefault="578F0B0C" w14:paraId="7F824650" w14:textId="0BE5ED9C">
      <w:pPr>
        <w:pStyle w:val="PargrafodaLista"/>
        <w:rPr>
          <w:del w:author="JN Marcos" w:date="2015-10-03T15:31:00Z" w:id="741"/>
        </w:rPr>
        <w:pPrChange w:author="JN Marcos" w:date="2015-10-03T15:31:00Z" w:id="742">
          <w:pPr/>
        </w:pPrChange>
      </w:pPr>
    </w:p>
    <w:p w:rsidRPr="001E5F14" w:rsidR="5F843D80" w:rsidRDefault="5F843D80" w14:paraId="528C4AD0" w14:textId="1AE0E98F" w14:noSpellErr="1">
      <w:pPr>
        <w:pStyle w:val="PargrafodaLista"/>
        <w:numPr>
          <w:ilvl w:val="0"/>
          <w:numId w:val="10"/>
        </w:numPr>
        <w:spacing w:line="240" w:lineRule="auto"/>
        <w:jc w:val="both"/>
        <w:rPr>
          <w:ins w:author="Guilherme Melo" w:date="2015-10-03T19:11:00Z" w:id="743"/>
          <w:rFonts w:ascii="Segoe UI" w:hAnsi="Segoe UI" w:eastAsia="Segoe UI" w:cs="Segoe UI"/>
          <w:sz w:val="24"/>
          <w:szCs w:val="24"/>
          <w:rPrChange w:author="JN Marcos" w:date="2015-10-03T15:31:00Z" w:id="744">
            <w:rPr>
              <w:ins w:author="Guilherme Melo" w:date="2015-10-03T19:11:00Z" w:id="745"/>
            </w:rPr>
          </w:rPrChange>
        </w:rPr>
      </w:pPr>
    </w:p>
    <w:p w:rsidR="578F0B0C" w:rsidRDefault="578F0B0C" w14:paraId="27C2C097" w14:textId="55240A39">
      <w:pPr>
        <w:spacing w:line="240" w:lineRule="auto"/>
        <w:jc w:val="both"/>
        <w:pPrChange w:author="Guilherme Melo" w:date="2015-10-03T19:11:00Z" w:id="746">
          <w:pPr/>
        </w:pPrChange>
      </w:pPr>
    </w:p>
    <w:p w:rsidRPr="00F0500C" w:rsidR="00FE5737" w:rsidP="00311AF1" w:rsidRDefault="22CB90F4" w14:paraId="0125FAA2" w14:textId="5A012679">
      <w:pPr>
        <w:pStyle w:val="Ttulo1"/>
        <w:rPr>
          <w:rFonts w:ascii="Segoe UI" w:hAnsi="Segoe UI" w:eastAsia="Segoe UI" w:cs="Segoe UI"/>
        </w:rPr>
      </w:pPr>
      <w:bookmarkStart w:name="_Toc431651225" w:id="747"/>
      <w:r w:rsidRPr="7AA55BCA">
        <w:rPr>
          <w:rFonts w:ascii="Segoe UI" w:hAnsi="Segoe UI" w:eastAsia="Segoe UI" w:cs="Segoe UI"/>
          <w:rPrChange w:author="JN Marcos" w:date="2015-10-03T21:11:00Z" w:id="748">
            <w:rPr>
              <w:rFonts w:ascii="Arial" w:hAnsi="Arial" w:cs="Arial"/>
            </w:rPr>
          </w:rPrChange>
        </w:rPr>
        <w:t>REQUESITOS NÃO FUNCIONAIS</w:t>
      </w:r>
      <w:bookmarkEnd w:id="747"/>
    </w:p>
    <w:p w:rsidRPr="00F0500C" w:rsidR="22CB90F4" w:rsidP="00414F16" w:rsidRDefault="22CB90F4" w14:paraId="0EAA92FF" w14:textId="7F5F33AE">
      <w:pPr>
        <w:spacing w:line="240" w:lineRule="auto"/>
        <w:jc w:val="both"/>
        <w:rPr>
          <w:rFonts w:ascii="Arial" w:hAnsi="Arial" w:cs="Arial"/>
        </w:rPr>
      </w:pPr>
    </w:p>
    <w:p w:rsidRPr="002B36E0" w:rsidR="22CB90F4" w:rsidDel="289E856B" w:rsidP="00414F16" w:rsidRDefault="2A219C89" w14:paraId="1409B6AC" w14:textId="6441E874">
      <w:pPr>
        <w:pStyle w:val="PargrafodaLista"/>
        <w:numPr>
          <w:ilvl w:val="0"/>
          <w:numId w:val="8"/>
        </w:numPr>
        <w:spacing w:line="240" w:lineRule="auto"/>
        <w:jc w:val="both"/>
        <w:rPr>
          <w:del w:author="Guilherme Melo" w:date="2015-10-02T23:34:00Z" w:id="749"/>
          <w:rFonts w:ascii="Arial" w:hAnsi="Arial" w:cs="Arial" w:eastAsiaTheme="minorEastAsia"/>
          <w:sz w:val="24"/>
          <w:szCs w:val="24"/>
          <w:highlight w:val="yellow"/>
        </w:rPr>
      </w:pPr>
      <w:del w:author="Guilherme Melo" w:date="2015-10-02T23:34:00Z" w:id="750">
        <w:r w:rsidRPr="002B36E0" w:rsidDel="289E856B">
          <w:rPr>
            <w:rFonts w:ascii="Arial" w:hAnsi="Arial" w:cs="Arial"/>
            <w:sz w:val="24"/>
            <w:szCs w:val="24"/>
            <w:highlight w:val="yellow"/>
          </w:rPr>
          <w:delText>Para a conclusão da matrícula em um determinado curso, é necessário que o aluno esteja matriculado ao menos em três disciplinas e no máximo em dez, sendo, ao mínimo duas disciplinas tidas como obrigatórias.</w:delText>
        </w:r>
      </w:del>
    </w:p>
    <w:p w:rsidRPr="002B36E0" w:rsidR="2A219C89" w:rsidDel="289E856B" w:rsidP="00414F16" w:rsidRDefault="2A219C89" w14:paraId="78E5B7D6" w14:textId="39FECEC0">
      <w:pPr>
        <w:spacing w:line="240" w:lineRule="auto"/>
        <w:jc w:val="both"/>
        <w:rPr>
          <w:del w:author="Guilherme Melo" w:date="2015-10-02T23:34:00Z" w:id="751"/>
          <w:rFonts w:ascii="Arial" w:hAnsi="Arial" w:cs="Arial"/>
          <w:sz w:val="24"/>
          <w:szCs w:val="24"/>
          <w:highlight w:val="yellow"/>
        </w:rPr>
      </w:pPr>
    </w:p>
    <w:p w:rsidRPr="002B36E0" w:rsidR="22CB90F4" w:rsidDel="289E856B" w:rsidP="00414F16" w:rsidRDefault="2A219C89" w14:paraId="22662DCC" w14:textId="4D046917">
      <w:pPr>
        <w:pStyle w:val="PargrafodaLista"/>
        <w:numPr>
          <w:ilvl w:val="0"/>
          <w:numId w:val="8"/>
        </w:numPr>
        <w:spacing w:line="240" w:lineRule="auto"/>
        <w:jc w:val="both"/>
        <w:rPr>
          <w:del w:author="Guilherme Melo" w:date="2015-10-02T23:34:00Z" w:id="752"/>
          <w:rFonts w:ascii="Arial" w:hAnsi="Arial" w:cs="Arial" w:eastAsiaTheme="minorEastAsia"/>
          <w:sz w:val="24"/>
          <w:szCs w:val="24"/>
          <w:highlight w:val="yellow"/>
        </w:rPr>
      </w:pPr>
      <w:del w:author="Guilherme Melo" w:date="2015-10-02T23:34:00Z" w:id="753">
        <w:r w:rsidRPr="002B36E0" w:rsidDel="289E856B">
          <w:rPr>
            <w:rFonts w:ascii="Arial" w:hAnsi="Arial" w:cs="Arial"/>
            <w:sz w:val="24"/>
            <w:szCs w:val="24"/>
            <w:highlight w:val="yellow"/>
          </w:rPr>
          <w:delText>O número de protocolo da matricula em um curso será gerado automaticamente pelo sistema, porém não aleatório.</w:delText>
        </w:r>
      </w:del>
    </w:p>
    <w:p w:rsidRPr="002B36E0" w:rsidR="2A219C89" w:rsidDel="289E856B" w:rsidP="00414F16" w:rsidRDefault="2A219C89" w14:paraId="31F5C480" w14:textId="2825D33B">
      <w:pPr>
        <w:spacing w:line="240" w:lineRule="auto"/>
        <w:jc w:val="both"/>
        <w:rPr>
          <w:del w:author="Guilherme Melo" w:date="2015-10-02T23:34:00Z" w:id="754"/>
          <w:rFonts w:ascii="Arial" w:hAnsi="Arial" w:cs="Arial"/>
          <w:sz w:val="24"/>
          <w:szCs w:val="24"/>
          <w:highlight w:val="yellow"/>
        </w:rPr>
      </w:pPr>
    </w:p>
    <w:p w:rsidRPr="002B36E0" w:rsidR="1F552AF9" w:rsidDel="289E856B" w:rsidP="00414F16" w:rsidRDefault="22CB90F4" w14:paraId="28C3EBDB" w14:textId="45CFEFD8">
      <w:pPr>
        <w:pStyle w:val="PargrafodaLista"/>
        <w:numPr>
          <w:ilvl w:val="0"/>
          <w:numId w:val="8"/>
        </w:numPr>
        <w:spacing w:line="240" w:lineRule="auto"/>
        <w:jc w:val="both"/>
        <w:rPr>
          <w:del w:author="Guilherme Melo" w:date="2015-10-02T23:34:00Z" w:id="755"/>
          <w:rFonts w:ascii="Arial" w:hAnsi="Arial" w:cs="Arial" w:eastAsiaTheme="minorEastAsia"/>
          <w:sz w:val="24"/>
          <w:szCs w:val="24"/>
          <w:highlight w:val="yellow"/>
        </w:rPr>
      </w:pPr>
      <w:del w:author="Guilherme Melo" w:date="2015-10-02T23:34:00Z" w:id="756">
        <w:r w:rsidRPr="002B36E0" w:rsidDel="289E856B">
          <w:rPr>
            <w:rFonts w:ascii="Arial" w:hAnsi="Arial" w:cs="Arial"/>
            <w:sz w:val="24"/>
            <w:szCs w:val="24"/>
            <w:highlight w:val="yellow"/>
          </w:rPr>
          <w:delText>Uma disciplina pode exigir nenhum ou alguma(s) disciplina(s) como pré-requisito. Só é permitido "pagar" uma disciplina se, e somente se, todos os pré-requisitos forem satisfeitos, os pré-requisitos serão comparados com a grade curricular do aluno.</w:delText>
        </w:r>
      </w:del>
    </w:p>
    <w:p w:rsidRPr="002B36E0" w:rsidR="22CB90F4" w:rsidDel="289E856B" w:rsidP="00414F16" w:rsidRDefault="22CB90F4" w14:paraId="7DA89215" w14:textId="2BC41E4A">
      <w:pPr>
        <w:spacing w:line="240" w:lineRule="auto"/>
        <w:jc w:val="both"/>
        <w:rPr>
          <w:del w:author="Guilherme Melo" w:date="2015-10-02T23:34:00Z" w:id="757"/>
          <w:rFonts w:ascii="Arial" w:hAnsi="Arial" w:cs="Arial"/>
          <w:sz w:val="24"/>
          <w:szCs w:val="24"/>
          <w:highlight w:val="yellow"/>
        </w:rPr>
      </w:pPr>
    </w:p>
    <w:p w:rsidRPr="002B36E0" w:rsidR="1F552AF9" w:rsidDel="289E856B" w:rsidP="00414F16" w:rsidRDefault="22CB90F4" w14:paraId="085D0122" w14:textId="573D93D7">
      <w:pPr>
        <w:pStyle w:val="PargrafodaLista"/>
        <w:numPr>
          <w:ilvl w:val="0"/>
          <w:numId w:val="8"/>
        </w:numPr>
        <w:spacing w:line="240" w:lineRule="auto"/>
        <w:jc w:val="both"/>
        <w:rPr>
          <w:del w:author="Guilherme Melo" w:date="2015-10-02T23:34:00Z" w:id="758"/>
          <w:rFonts w:ascii="Arial" w:hAnsi="Arial" w:cs="Arial" w:eastAsiaTheme="minorEastAsia"/>
          <w:sz w:val="24"/>
          <w:szCs w:val="24"/>
          <w:highlight w:val="yellow"/>
        </w:rPr>
      </w:pPr>
      <w:del w:author="Guilherme Melo" w:date="2015-10-02T23:34:00Z" w:id="759">
        <w:r w:rsidRPr="002B36E0" w:rsidDel="289E856B">
          <w:rPr>
            <w:rFonts w:ascii="Arial" w:hAnsi="Arial" w:cs="Arial"/>
            <w:sz w:val="24"/>
            <w:szCs w:val="24"/>
            <w:highlight w:val="yellow"/>
          </w:rPr>
          <w:delText xml:space="preserve">Os pré-requisitos da disciplina serão comparados com as disciplinas da grade curricular ou histórico do aluno, se os pré-requisitos forem identificados na grade do </w:delText>
        </w:r>
        <w:r w:rsidRPr="002B36E0" w:rsidDel="289E856B" w:rsidR="008B474F">
          <w:rPr>
            <w:rFonts w:ascii="Arial" w:hAnsi="Arial" w:cs="Arial"/>
            <w:sz w:val="24"/>
            <w:szCs w:val="24"/>
            <w:highlight w:val="yellow"/>
          </w:rPr>
          <w:delText>aluno,</w:delText>
        </w:r>
        <w:r w:rsidRPr="002B36E0" w:rsidDel="289E856B">
          <w:rPr>
            <w:rFonts w:ascii="Arial" w:hAnsi="Arial" w:cs="Arial"/>
            <w:sz w:val="24"/>
            <w:szCs w:val="24"/>
            <w:highlight w:val="yellow"/>
          </w:rPr>
          <w:delText xml:space="preserve"> a matricula pode ser feita.</w:delText>
        </w:r>
      </w:del>
    </w:p>
    <w:p w:rsidRPr="00F0500C" w:rsidR="22CB90F4" w:rsidDel="208A0516" w:rsidP="00414F16" w:rsidRDefault="22CB90F4" w14:paraId="4FBB7817" w14:textId="03559C1B">
      <w:pPr>
        <w:spacing w:line="240" w:lineRule="auto"/>
        <w:jc w:val="both"/>
        <w:rPr>
          <w:del w:author="Guilherme Melo" w:date="2015-10-03T21:13:00Z" w:id="760"/>
          <w:rFonts w:ascii="Arial" w:hAnsi="Arial" w:cs="Arial"/>
          <w:sz w:val="24"/>
          <w:szCs w:val="24"/>
        </w:rPr>
      </w:pPr>
    </w:p>
    <w:p w:rsidRPr="00F0500C" w:rsidR="1F552AF9" w:rsidP="7AA55BCA" w:rsidRDefault="22CB90F4" w14:paraId="51666F80" w14:textId="289FEC91">
      <w:pPr>
        <w:pStyle w:val="PargrafodaLista"/>
        <w:numPr>
          <w:ilvl w:val="0"/>
          <w:numId w:val="8"/>
        </w:numPr>
        <w:spacing w:line="240" w:lineRule="auto"/>
        <w:jc w:val="both"/>
        <w:rPr>
          <w:ins w:author="Guilherme Melo" w:date="2015-10-03T19:11:00Z" w:id="761"/>
          <w:rFonts w:ascii="Segoe UI" w:hAnsi="Segoe UI" w:eastAsia="Segoe UI" w:cs="Segoe UI"/>
          <w:sz w:val="24"/>
          <w:szCs w:val="24"/>
        </w:rPr>
      </w:pPr>
      <w:r w:rsidRPr="7AA55BCA">
        <w:rPr>
          <w:rFonts w:ascii="Segoe UI" w:hAnsi="Segoe UI" w:eastAsia="Segoe UI" w:cs="Segoe UI"/>
          <w:sz w:val="24"/>
          <w:szCs w:val="24"/>
          <w:rPrChange w:author="JN Marcos" w:date="2015-10-03T21:11:00Z" w:id="762">
            <w:rPr>
              <w:rFonts w:ascii="Arial" w:hAnsi="Arial" w:cs="Arial"/>
              <w:sz w:val="24"/>
              <w:szCs w:val="24"/>
            </w:rPr>
          </w:rPrChange>
        </w:rPr>
        <w:t xml:space="preserve"> O professor atribui as notas </w:t>
      </w:r>
      <w:r w:rsidRPr="7AA55BCA">
        <w:rPr>
          <w:rFonts w:ascii="Segoe UI" w:hAnsi="Segoe UI" w:eastAsia="Segoe UI" w:cs="Segoe UI"/>
          <w:sz w:val="24"/>
          <w:szCs w:val="24"/>
          <w:rPrChange w:author="JN Marcos" w:date="2015-10-03T21:11:00Z" w:id="763">
            <w:rPr>
              <w:rFonts w:ascii="Arial" w:hAnsi="Arial" w:eastAsia="Calibri" w:cs="Arial"/>
              <w:sz w:val="24"/>
              <w:szCs w:val="24"/>
            </w:rPr>
          </w:rPrChange>
        </w:rPr>
        <w:t xml:space="preserve">das </w:t>
      </w:r>
      <w:r w:rsidRPr="7AA55BCA" w:rsidR="00B17CF1">
        <w:rPr>
          <w:rFonts w:ascii="Segoe UI" w:hAnsi="Segoe UI" w:eastAsia="Segoe UI" w:cs="Segoe UI"/>
          <w:sz w:val="24"/>
          <w:szCs w:val="24"/>
          <w:rPrChange w:author="JN Marcos" w:date="2015-10-03T21:11:00Z" w:id="764">
            <w:rPr>
              <w:rFonts w:ascii="Arial" w:hAnsi="Arial" w:eastAsia="Calibri" w:cs="Arial"/>
              <w:sz w:val="24"/>
              <w:szCs w:val="24"/>
            </w:rPr>
          </w:rPrChange>
        </w:rPr>
        <w:t>atividades</w:t>
      </w:r>
      <w:r w:rsidRPr="7AA55BCA" w:rsidR="00B17CF1">
        <w:rPr>
          <w:rFonts w:ascii="Segoe UI" w:hAnsi="Segoe UI" w:eastAsia="Segoe UI" w:cs="Segoe UI"/>
          <w:sz w:val="24"/>
          <w:szCs w:val="24"/>
          <w:rPrChange w:author="JN Marcos" w:date="2015-10-03T21:11:00Z" w:id="765">
            <w:rPr>
              <w:rFonts w:ascii="Arial" w:hAnsi="Arial" w:cs="Arial"/>
              <w:sz w:val="24"/>
              <w:szCs w:val="24"/>
            </w:rPr>
          </w:rPrChange>
        </w:rPr>
        <w:t xml:space="preserve"> (</w:t>
      </w:r>
      <w:r w:rsidRPr="7AA55BCA">
        <w:rPr>
          <w:rFonts w:ascii="Segoe UI" w:hAnsi="Segoe UI" w:eastAsia="Segoe UI" w:cs="Segoe UI"/>
          <w:sz w:val="24"/>
          <w:szCs w:val="24"/>
          <w:rPrChange w:author="JN Marcos" w:date="2015-10-03T21:11:00Z" w:id="766">
            <w:rPr>
              <w:rFonts w:ascii="Arial" w:hAnsi="Arial" w:cs="Arial"/>
              <w:sz w:val="24"/>
              <w:szCs w:val="24"/>
            </w:rPr>
          </w:rPrChange>
        </w:rPr>
        <w:t>podem ter valores distintos) aos alunos individualmente.</w:t>
      </w:r>
    </w:p>
    <w:p w:rsidR="5F843D80" w:rsidRDefault="5F843D80" w14:paraId="55D551E8" w14:textId="20785F8F">
      <w:pPr>
        <w:spacing w:line="240" w:lineRule="auto"/>
        <w:jc w:val="both"/>
        <w:pPrChange w:author="Guilherme Melo" w:date="2015-10-03T19:11:00Z" w:id="767">
          <w:pPr/>
        </w:pPrChange>
      </w:pPr>
    </w:p>
    <w:p w:rsidR="5F843D80" w:rsidP="7AA55BCA" w:rsidRDefault="5F843D80" w14:paraId="04F51327" w14:textId="67EAF85B" w14:noSpellErr="1">
      <w:pPr>
        <w:numPr>
          <w:ilvl w:val="0"/>
          <w:numId w:val="8"/>
        </w:numPr>
        <w:spacing w:line="240" w:lineRule="auto"/>
        <w:jc w:val="both"/>
        <w:rPr>
          <w:rFonts w:ascii="Segoe UI" w:hAnsi="Segoe UI" w:eastAsia="Segoe UI" w:cs="Segoe UI"/>
          <w:sz w:val="24"/>
          <w:szCs w:val="24"/>
        </w:rPr>
      </w:pPr>
      <w:ins w:author="Guilherme Melo" w:date="2015-10-03T19:11:00Z" w:id="768">
        <w:r w:rsidRPr="7AA55BCA">
          <w:rPr>
            <w:rFonts w:ascii="Segoe UI" w:hAnsi="Segoe UI" w:eastAsia="Segoe UI" w:cs="Segoe UI"/>
            <w:rPrChange w:author="JN Marcos" w:date="2015-10-03T21:11:00Z" w:id="769">
              <w:rPr/>
            </w:rPrChange>
          </w:rPr>
          <w:t>O número de protocolo da matricula em um curso será gerado automaticamente pelo sistema, porém não aleatório.</w:t>
        </w:r>
      </w:ins>
    </w:p>
    <w:p w:rsidRPr="00F0500C" w:rsidR="22CB90F4" w:rsidDel="13F60189" w:rsidP="00414F16" w:rsidRDefault="22CB90F4" w14:paraId="34F1EEBA" w14:textId="658E6523">
      <w:pPr>
        <w:spacing w:line="240" w:lineRule="auto"/>
        <w:jc w:val="both"/>
        <w:rPr>
          <w:del w:author="JN Marcos" w:date="2015-10-02T23:33:00Z" w:id="770"/>
          <w:rFonts w:ascii="Arial" w:hAnsi="Arial" w:cs="Arial"/>
          <w:sz w:val="24"/>
          <w:szCs w:val="24"/>
        </w:rPr>
      </w:pPr>
    </w:p>
    <w:p w:rsidRPr="00F0500C" w:rsidR="22CB90F4" w:rsidDel="289E856B" w:rsidP="13F60189" w:rsidRDefault="2A219C89" w14:paraId="3D704A1C" w14:textId="0E10E090">
      <w:pPr>
        <w:spacing w:line="240" w:lineRule="auto"/>
        <w:jc w:val="both"/>
        <w:rPr>
          <w:del w:author="Guilherme Melo" w:date="2015-10-02T23:34:00Z" w:id="771"/>
          <w:rFonts w:ascii="Arial," w:hAnsi="Arial," w:eastAsia="Arial," w:cs="Arial,"/>
          <w:sz w:val="24"/>
          <w:szCs w:val="24"/>
        </w:rPr>
      </w:pPr>
      <w:del w:author="JN Marcos" w:date="2015-10-02T23:33:00Z" w:id="772">
        <w:r w:rsidRPr="56401C23" w:rsidDel="13F60189">
          <w:rPr>
            <w:rFonts w:ascii="Arial" w:hAnsi="Arial" w:eastAsia="Arial" w:cs="Arial"/>
            <w:sz w:val="24"/>
            <w:szCs w:val="24"/>
            <w:vertAlign w:val="superscript"/>
            <w:rPrChange w:author="JN Marcos" w:date="2015-10-02T23:26:00Z" w:id="773">
              <w:rPr>
                <w:rFonts w:ascii="Arial" w:hAnsi="Arial" w:cs="Arial"/>
                <w:sz w:val="24"/>
                <w:szCs w:val="24"/>
              </w:rPr>
            </w:rPrChange>
          </w:rPr>
          <w:delText>Para conseguir aprovação na disciplina, o aluno deve ter uma média igual ou superior a 7 (sete). A média é calculada da seguinte form</w:delText>
        </w:r>
        <w:r w:rsidRPr="56401C23" w:rsidDel="13F60189">
          <w:rPr>
            <w:rFonts w:ascii="Arial," w:hAnsi="Arial," w:eastAsia="Arial," w:cs="Arial,"/>
            <w:sz w:val="24"/>
            <w:szCs w:val="24"/>
            <w:vertAlign w:val="superscript"/>
            <w:rPrChange w:author="JN Marcos" w:date="2015-10-02T23:26:00Z" w:id="774">
              <w:rPr>
                <w:rFonts w:ascii="Arial" w:hAnsi="Arial" w:cs="Arial" w:eastAsiaTheme="minorEastAsia"/>
                <w:sz w:val="24"/>
                <w:szCs w:val="24"/>
              </w:rPr>
            </w:rPrChange>
          </w:rPr>
          <w:delText xml:space="preserve">a: </w:delText>
        </w:r>
        <w:r w:rsidRPr="56401C23" w:rsidDel="13F60189">
          <w:rPr>
            <w:rFonts w:ascii="Arial," w:hAnsi="Arial," w:eastAsia="Arial," w:cs="Arial,"/>
            <w:sz w:val="24"/>
            <w:szCs w:val="24"/>
            <w:vertAlign w:val="superscript"/>
            <w:lang w:eastAsia="pt-BR"/>
            <w:rPrChange w:author="JN Marcos" w:date="2015-10-02T23:26:00Z" w:id="775">
              <w:rPr>
                <w:rFonts w:ascii="Arial" w:hAnsi="Arial" w:cs="Arial" w:eastAsiaTheme="minorEastAsia"/>
                <w:sz w:val="24"/>
                <w:szCs w:val="24"/>
                <w:lang w:eastAsia="pt-BR"/>
              </w:rPr>
            </w:rPrChange>
          </w:rPr>
          <w:delText>(VA</w:delText>
        </w:r>
        <w:r w:rsidRPr="56401C23" w:rsidDel="13F60189">
          <w:rPr>
            <w:rFonts w:ascii="Arial," w:hAnsi="Arial," w:eastAsia="Arial," w:cs="Arial,"/>
            <w:sz w:val="24"/>
            <w:szCs w:val="24"/>
            <w:vertAlign w:val="superscript"/>
            <w:lang w:eastAsia="pt-BR"/>
            <w:rPrChange w:author="JN Marcos" w:date="2015-10-02T23:26:00Z" w:id="776">
              <w:rPr>
                <w:rFonts w:ascii="Arial" w:hAnsi="Arial" w:cs="Arial" w:eastAsiaTheme="minorEastAsia"/>
                <w:sz w:val="24"/>
                <w:szCs w:val="24"/>
                <w:vertAlign w:val="subscript"/>
                <w:lang w:eastAsia="pt-BR"/>
              </w:rPr>
            </w:rPrChange>
          </w:rPr>
          <w:delText>1ª Maior Nota</w:delText>
        </w:r>
        <w:r w:rsidRPr="56401C23" w:rsidDel="13F60189">
          <w:rPr>
            <w:rFonts w:ascii="Arial," w:hAnsi="Arial," w:eastAsia="Arial," w:cs="Arial,"/>
            <w:sz w:val="24"/>
            <w:szCs w:val="24"/>
            <w:vertAlign w:val="superscript"/>
            <w:lang w:eastAsia="pt-BR"/>
            <w:rPrChange w:author="JN Marcos" w:date="2015-10-02T23:26:00Z" w:id="777">
              <w:rPr>
                <w:rFonts w:ascii="Arial" w:hAnsi="Arial" w:cs="Arial" w:eastAsiaTheme="minorEastAsia"/>
                <w:sz w:val="24"/>
                <w:szCs w:val="24"/>
                <w:lang w:eastAsia="pt-BR"/>
              </w:rPr>
            </w:rPrChange>
          </w:rPr>
          <w:delText> + VA </w:delText>
        </w:r>
        <w:r w:rsidRPr="56401C23" w:rsidDel="13F60189">
          <w:rPr>
            <w:rFonts w:ascii="Arial," w:hAnsi="Arial," w:eastAsia="Arial," w:cs="Arial,"/>
            <w:sz w:val="24"/>
            <w:szCs w:val="24"/>
            <w:vertAlign w:val="superscript"/>
            <w:lang w:eastAsia="pt-BR"/>
            <w:rPrChange w:author="JN Marcos" w:date="2015-10-02T23:26:00Z" w:id="778">
              <w:rPr>
                <w:rFonts w:ascii="Arial" w:hAnsi="Arial" w:cs="Arial" w:eastAsiaTheme="minorEastAsia"/>
                <w:sz w:val="24"/>
                <w:szCs w:val="24"/>
                <w:vertAlign w:val="subscript"/>
                <w:lang w:eastAsia="pt-BR"/>
              </w:rPr>
            </w:rPrChange>
          </w:rPr>
          <w:delText>2ª Maior Nota</w:delText>
        </w:r>
        <w:r w:rsidRPr="56401C23" w:rsidDel="13F60189">
          <w:rPr>
            <w:rFonts w:ascii="Arial," w:hAnsi="Arial," w:eastAsia="Arial," w:cs="Arial,"/>
            <w:sz w:val="24"/>
            <w:szCs w:val="24"/>
            <w:vertAlign w:val="superscript"/>
            <w:lang w:eastAsia="pt-BR"/>
            <w:rPrChange w:author="JN Marcos" w:date="2015-10-02T23:26:00Z" w:id="779">
              <w:rPr>
                <w:rFonts w:ascii="Arial" w:hAnsi="Arial" w:cs="Arial" w:eastAsiaTheme="minorEastAsia"/>
                <w:sz w:val="24"/>
                <w:szCs w:val="24"/>
                <w:lang w:eastAsia="pt-BR"/>
              </w:rPr>
            </w:rPrChange>
          </w:rPr>
          <w:delText xml:space="preserve">) / 2. </w:delText>
        </w:r>
        <w:r w:rsidRPr="56401C23" w:rsidDel="13F60189">
          <w:rPr>
            <w:rFonts w:ascii="Arial," w:hAnsi="Arial," w:eastAsia="Arial," w:cs="Arial,"/>
            <w:sz w:val="24"/>
            <w:szCs w:val="24"/>
            <w:vertAlign w:val="superscript"/>
            <w:rPrChange w:author="JN Marcos" w:date="2015-10-02T23:26:00Z" w:id="780">
              <w:rPr>
                <w:rFonts w:ascii="Arial" w:hAnsi="Arial" w:cs="Arial" w:eastAsiaTheme="minorEastAsia"/>
                <w:sz w:val="24"/>
                <w:szCs w:val="24"/>
              </w:rPr>
            </w:rPrChange>
          </w:rPr>
          <w:delText xml:space="preserve"> Se não obtiver média suficiente para sua aprovação até a 3ª VA, a sua média final é calculada a seguir: (Média aritmética das duas maiores notas (1ª VA, 2ª VA e 3ª VA) + Nota da prova final)</w:delText>
        </w:r>
        <w:r w:rsidRPr="56401C23" w:rsidDel="13F60189" w:rsidR="00414F16">
          <w:rPr>
            <w:rFonts w:ascii="Arial," w:hAnsi="Arial," w:eastAsia="Arial," w:cs="Arial,"/>
            <w:sz w:val="24"/>
            <w:szCs w:val="24"/>
            <w:vertAlign w:val="superscript"/>
            <w:rPrChange w:author="JN Marcos" w:date="2015-10-02T23:26:00Z" w:id="781">
              <w:rPr>
                <w:rFonts w:ascii="Arial" w:hAnsi="Arial" w:cs="Arial" w:eastAsiaTheme="minorEastAsia"/>
                <w:sz w:val="24"/>
                <w:szCs w:val="24"/>
              </w:rPr>
            </w:rPrChange>
          </w:rPr>
          <w:delText xml:space="preserve"> </w:delText>
        </w:r>
        <w:r w:rsidRPr="56401C23" w:rsidDel="13F60189">
          <w:rPr>
            <w:rFonts w:ascii="Arial," w:hAnsi="Arial," w:eastAsia="Arial," w:cs="Arial,"/>
            <w:sz w:val="24"/>
            <w:szCs w:val="24"/>
            <w:vertAlign w:val="superscript"/>
            <w:rPrChange w:author="JN Marcos" w:date="2015-10-02T23:26:00Z" w:id="782">
              <w:rPr>
                <w:rFonts w:ascii="Arial" w:hAnsi="Arial" w:cs="Arial" w:eastAsiaTheme="minorEastAsia"/>
                <w:sz w:val="24"/>
                <w:szCs w:val="24"/>
              </w:rPr>
            </w:rPrChange>
          </w:rPr>
          <w:delText>/2.</w:delText>
        </w:r>
      </w:del>
    </w:p>
    <w:p w:rsidRPr="00F0500C" w:rsidR="2A219C89" w:rsidP="00414F16" w:rsidRDefault="2A219C89" w14:paraId="729A68AE" w14:textId="6CD3BCCD">
      <w:pPr>
        <w:spacing w:line="240" w:lineRule="auto"/>
        <w:jc w:val="both"/>
        <w:rPr>
          <w:rFonts w:ascii="Arial" w:hAnsi="Arial" w:cs="Arial"/>
        </w:rPr>
      </w:pPr>
    </w:p>
    <w:p w:rsidRPr="00F0500C" w:rsidR="1F552AF9" w:rsidP="7AA55BCA" w:rsidRDefault="2A219C89" w14:paraId="1AB70292" w14:textId="54397374">
      <w:pPr>
        <w:pStyle w:val="PargrafodaLista"/>
        <w:numPr>
          <w:ilvl w:val="0"/>
          <w:numId w:val="8"/>
        </w:numPr>
        <w:spacing w:line="240" w:lineRule="auto"/>
        <w:jc w:val="both"/>
        <w:rPr>
          <w:rFonts w:ascii="Segoe UI" w:hAnsi="Segoe UI" w:eastAsia="Segoe UI" w:cs="Segoe UI"/>
          <w:sz w:val="24"/>
          <w:szCs w:val="24"/>
        </w:rPr>
      </w:pPr>
      <w:r w:rsidRPr="7AA55BCA">
        <w:rPr>
          <w:rFonts w:ascii="Segoe UI" w:hAnsi="Segoe UI" w:eastAsia="Segoe UI" w:cs="Segoe UI"/>
          <w:sz w:val="24"/>
          <w:szCs w:val="24"/>
          <w:rPrChange w:author="JN Marcos" w:date="2015-10-03T21:11:00Z" w:id="783">
            <w:rPr>
              <w:rFonts w:ascii="Arial" w:hAnsi="Arial" w:cs="Arial"/>
              <w:sz w:val="24"/>
              <w:szCs w:val="24"/>
            </w:rPr>
          </w:rPrChange>
        </w:rPr>
        <w:t xml:space="preserve">Os assuntos nos fóruns são localizados por palavras em comum entre o assunto pesquisado e tags dos fóruns, poderão participar qualquer usuário do sistema, o administrador poderá excluir mensagens </w:t>
      </w:r>
      <w:r w:rsidRPr="7AA55BCA" w:rsidR="00414F16">
        <w:rPr>
          <w:rFonts w:ascii="Segoe UI" w:hAnsi="Segoe UI" w:eastAsia="Segoe UI" w:cs="Segoe UI"/>
          <w:sz w:val="24"/>
          <w:szCs w:val="24"/>
          <w:rPrChange w:author="JN Marcos" w:date="2015-10-03T21:11:00Z" w:id="784">
            <w:rPr>
              <w:rFonts w:ascii="Arial" w:hAnsi="Arial" w:cs="Arial"/>
              <w:sz w:val="24"/>
              <w:szCs w:val="24"/>
            </w:rPr>
          </w:rPrChange>
        </w:rPr>
        <w:t>indesejadas</w:t>
      </w:r>
      <w:r w:rsidRPr="7AA55BCA">
        <w:rPr>
          <w:rFonts w:ascii="Segoe UI" w:hAnsi="Segoe UI" w:eastAsia="Segoe UI" w:cs="Segoe UI"/>
          <w:sz w:val="24"/>
          <w:szCs w:val="24"/>
          <w:rPrChange w:author="JN Marcos" w:date="2015-10-03T21:11:00Z" w:id="785">
            <w:rPr>
              <w:rFonts w:ascii="Arial" w:hAnsi="Arial" w:cs="Arial"/>
              <w:sz w:val="24"/>
              <w:szCs w:val="24"/>
            </w:rPr>
          </w:rPrChange>
        </w:rPr>
        <w:t>.</w:t>
      </w:r>
    </w:p>
    <w:p w:rsidRPr="00F0500C" w:rsidR="2A219C89" w:rsidP="00414F16" w:rsidRDefault="2A219C89" w14:paraId="055AA663" w14:textId="6A7BF116">
      <w:pPr>
        <w:spacing w:line="240" w:lineRule="auto"/>
        <w:jc w:val="both"/>
        <w:rPr>
          <w:rFonts w:ascii="Arial" w:hAnsi="Arial" w:cs="Arial"/>
        </w:rPr>
      </w:pPr>
    </w:p>
    <w:p w:rsidRPr="00F0500C" w:rsidR="2A219C89" w:rsidP="7AA55BCA" w:rsidRDefault="2A219C89" w14:paraId="3522657F" w14:textId="46633B18">
      <w:pPr>
        <w:numPr>
          <w:ilvl w:val="0"/>
          <w:numId w:val="8"/>
        </w:numPr>
        <w:spacing w:line="240" w:lineRule="auto"/>
        <w:jc w:val="both"/>
        <w:rPr>
          <w:rFonts w:ascii="Segoe UI" w:hAnsi="Segoe UI" w:eastAsia="Segoe UI" w:cs="Segoe UI"/>
          <w:sz w:val="24"/>
          <w:szCs w:val="24"/>
        </w:rPr>
      </w:pPr>
      <w:r w:rsidRPr="7AA55BCA">
        <w:rPr>
          <w:rFonts w:ascii="Segoe UI" w:hAnsi="Segoe UI" w:eastAsia="Segoe UI" w:cs="Segoe UI"/>
          <w:sz w:val="24"/>
          <w:szCs w:val="24"/>
          <w:rPrChange w:author="JN Marcos" w:date="2015-10-03T21:11:00Z" w:id="786">
            <w:rPr>
              <w:rFonts w:ascii="Arial" w:hAnsi="Arial" w:cs="Arial"/>
              <w:sz w:val="24"/>
              <w:szCs w:val="24"/>
            </w:rPr>
          </w:rPrChange>
        </w:rPr>
        <w:lastRenderedPageBreak/>
        <w:t>Cada aluno cadastrado tem acesso ao perfil da disciplina. Nele, contém todos os conteúdos que são disponibilizados pelo professor que a ministra.</w:t>
      </w:r>
    </w:p>
    <w:p w:rsidRPr="00F0500C" w:rsidR="00F0500C" w:rsidP="7AA55BCA" w:rsidRDefault="1CBA9C19" w14:paraId="363388C8" w14:textId="0673BB55">
      <w:pPr>
        <w:pStyle w:val="PargrafodaLista"/>
        <w:numPr>
          <w:ilvl w:val="0"/>
          <w:numId w:val="8"/>
        </w:numPr>
        <w:spacing w:line="240" w:lineRule="auto"/>
        <w:jc w:val="both"/>
        <w:rPr>
          <w:rFonts w:ascii="Segoe UI" w:hAnsi="Segoe UI" w:eastAsia="Segoe UI" w:cs="Segoe UI"/>
          <w:sz w:val="24"/>
          <w:szCs w:val="24"/>
        </w:rPr>
      </w:pPr>
      <w:r w:rsidRPr="7AA55BCA">
        <w:rPr>
          <w:rFonts w:ascii="Segoe UI" w:hAnsi="Segoe UI" w:eastAsia="Segoe UI" w:cs="Segoe UI"/>
          <w:sz w:val="24"/>
          <w:szCs w:val="24"/>
          <w:rPrChange w:author="JN Marcos" w:date="2015-10-03T21:11:00Z" w:id="787">
            <w:rPr>
              <w:rFonts w:ascii="Arial" w:hAnsi="Arial" w:cs="Arial"/>
              <w:sz w:val="24"/>
              <w:szCs w:val="24"/>
            </w:rPr>
          </w:rPrChange>
        </w:rPr>
        <w:t>Os usuários podem visualizar num calendário ou num quadro de eventos, suas atividades marcadas, ou também avisos importantes de usuários que estiverem numa mesma disciplina. O calendário e os eventos são organizados de acordo com sua data de entrega da atividade e sua prioridade, nessa ordem. O conteúdo poderá ser visualizado somente por usuários de um determinado curso.</w:t>
      </w:r>
    </w:p>
    <w:p w:rsidRPr="00F0500C" w:rsidR="00F0500C" w:rsidP="00F0500C" w:rsidRDefault="00F0500C" w14:paraId="79ECA49B" w14:textId="77777777">
      <w:pPr>
        <w:pStyle w:val="PargrafodaLista"/>
        <w:spacing w:line="240" w:lineRule="auto"/>
        <w:jc w:val="both"/>
        <w:rPr>
          <w:rFonts w:ascii="Arial" w:hAnsi="Arial" w:cs="Arial" w:eastAsiaTheme="minorEastAsia"/>
          <w:sz w:val="24"/>
          <w:szCs w:val="24"/>
        </w:rPr>
      </w:pPr>
    </w:p>
    <w:p w:rsidRPr="00F0500C" w:rsidR="00F0500C" w:rsidP="7AA55BCA" w:rsidRDefault="2A219C89" w14:paraId="5FB79874" w14:textId="6F04A7EF" w14:noSpellErr="1">
      <w:pPr>
        <w:pStyle w:val="PargrafodaLista"/>
        <w:numPr>
          <w:ilvl w:val="0"/>
          <w:numId w:val="8"/>
        </w:numPr>
        <w:spacing w:line="240" w:lineRule="auto"/>
        <w:jc w:val="both"/>
        <w:rPr>
          <w:rFonts w:ascii="Segoe UI" w:hAnsi="Segoe UI" w:eastAsia="Segoe UI" w:cs="Segoe UI"/>
          <w:sz w:val="24"/>
          <w:szCs w:val="24"/>
        </w:rPr>
      </w:pPr>
      <w:r w:rsidRPr="7AA55BCA">
        <w:rPr>
          <w:rFonts w:ascii="Segoe UI" w:hAnsi="Segoe UI" w:eastAsia="Segoe UI" w:cs="Segoe UI"/>
          <w:sz w:val="24"/>
          <w:szCs w:val="24"/>
          <w:rPrChange w:author="JN Marcos" w:date="2015-10-03T21:11:00Z" w:id="788">
            <w:rPr>
              <w:rFonts w:ascii="Arial" w:hAnsi="Arial" w:cs="Arial"/>
              <w:sz w:val="24"/>
              <w:szCs w:val="24"/>
            </w:rPr>
          </w:rPrChange>
        </w:rPr>
        <w:t xml:space="preserve">A nota em uma atividade de um aluno será de 0 </w:t>
      </w:r>
      <w:r w:rsidRPr="7AA55BCA" w:rsidR="00414F16">
        <w:rPr>
          <w:rFonts w:ascii="Segoe UI" w:hAnsi="Segoe UI" w:eastAsia="Segoe UI" w:cs="Segoe UI"/>
          <w:sz w:val="24"/>
          <w:szCs w:val="24"/>
          <w:rPrChange w:author="JN Marcos" w:date="2015-10-03T21:11:00Z" w:id="789">
            <w:rPr>
              <w:rFonts w:ascii="Arial" w:hAnsi="Arial" w:cs="Arial"/>
              <w:sz w:val="24"/>
              <w:szCs w:val="24"/>
            </w:rPr>
          </w:rPrChange>
        </w:rPr>
        <w:t>a</w:t>
      </w:r>
      <w:r w:rsidRPr="7AA55BCA">
        <w:rPr>
          <w:rFonts w:ascii="Segoe UI" w:hAnsi="Segoe UI" w:eastAsia="Segoe UI" w:cs="Segoe UI"/>
          <w:sz w:val="24"/>
          <w:szCs w:val="24"/>
          <w:rPrChange w:author="JN Marcos" w:date="2015-10-03T21:11:00Z" w:id="790">
            <w:rPr>
              <w:rFonts w:ascii="Arial" w:hAnsi="Arial" w:cs="Arial"/>
              <w:sz w:val="24"/>
              <w:szCs w:val="24"/>
            </w:rPr>
          </w:rPrChange>
        </w:rPr>
        <w:t xml:space="preserve"> </w:t>
      </w:r>
      <w:ins w:author="JN Marcos" w:date="2015-10-03T22:20:00Z" w:id="791">
        <w:r w:rsidRPr="7AA55BCA" w:rsidR="4D11576E">
          <w:rPr>
            <w:rFonts w:ascii="Segoe UI" w:hAnsi="Segoe UI" w:eastAsia="Segoe UI" w:cs="Segoe UI"/>
            <w:sz w:val="24"/>
            <w:szCs w:val="24"/>
            <w:rPrChange w:author="JN Marcos" w:date="2015-10-03T21:11:00Z" w:id="792">
              <w:rPr>
                <w:rFonts w:ascii="Arial" w:hAnsi="Arial" w:cs="Arial"/>
                <w:sz w:val="24"/>
                <w:szCs w:val="24"/>
              </w:rPr>
            </w:rPrChange>
          </w:rPr>
          <w:t>nota máxima da atividade (atribuído pelo professor).</w:t>
        </w:r>
      </w:ins>
      <w:del w:author="Guilherme Melo" w:date="2015-10-03T22:19:00Z" w:id="793">
        <w:r w:rsidRPr="7AA55BCA" w:rsidDel="4D11576E">
          <w:rPr>
            <w:rFonts w:ascii="Segoe UI" w:hAnsi="Segoe UI" w:eastAsia="Segoe UI" w:cs="Segoe UI"/>
            <w:sz w:val="24"/>
            <w:szCs w:val="24"/>
            <w:rPrChange w:author="JN Marcos" w:date="2015-10-03T21:11:00Z" w:id="794">
              <w:rPr>
                <w:rFonts w:ascii="Arial" w:hAnsi="Arial" w:cs="Arial"/>
                <w:sz w:val="24"/>
                <w:szCs w:val="24"/>
              </w:rPr>
            </w:rPrChange>
          </w:rPr>
          <w:delText>10.</w:delText>
        </w:r>
      </w:del>
      <w:r w:rsidRPr="7AA55BCA">
        <w:rPr>
          <w:rFonts w:ascii="Segoe UI" w:hAnsi="Segoe UI" w:eastAsia="Segoe UI" w:cs="Segoe UI"/>
          <w:sz w:val="24"/>
          <w:szCs w:val="24"/>
          <w:rPrChange w:author="JN Marcos" w:date="2015-10-03T21:11:00Z" w:id="795">
            <w:rPr>
              <w:rFonts w:ascii="Arial" w:hAnsi="Arial" w:cs="Arial"/>
              <w:sz w:val="24"/>
              <w:szCs w:val="24"/>
            </w:rPr>
          </w:rPrChange>
        </w:rPr>
        <w:t xml:space="preserve"> O professor poderá publicar e modificar </w:t>
      </w:r>
      <w:r w:rsidRPr="7AA55BCA" w:rsidR="00E420F9">
        <w:rPr>
          <w:rFonts w:ascii="Segoe UI" w:hAnsi="Segoe UI" w:eastAsia="Segoe UI" w:cs="Segoe UI"/>
          <w:sz w:val="24"/>
          <w:szCs w:val="24"/>
          <w:rPrChange w:author="JN Marcos" w:date="2015-10-03T21:11:00Z" w:id="796">
            <w:rPr>
              <w:rFonts w:ascii="Arial" w:hAnsi="Arial" w:cs="Arial"/>
              <w:sz w:val="24"/>
              <w:szCs w:val="24"/>
            </w:rPr>
          </w:rPrChange>
        </w:rPr>
        <w:t xml:space="preserve">a nota </w:t>
      </w:r>
      <w:r w:rsidRPr="7AA55BCA">
        <w:rPr>
          <w:rFonts w:ascii="Segoe UI" w:hAnsi="Segoe UI" w:eastAsia="Segoe UI" w:cs="Segoe UI"/>
          <w:sz w:val="24"/>
          <w:szCs w:val="24"/>
          <w:rPrChange w:author="JN Marcos" w:date="2015-10-03T21:11:00Z" w:id="797">
            <w:rPr>
              <w:rFonts w:ascii="Arial" w:hAnsi="Arial" w:cs="Arial"/>
              <w:sz w:val="24"/>
              <w:szCs w:val="24"/>
            </w:rPr>
          </w:rPrChange>
        </w:rPr>
        <w:t>dentro do prazo definido pela universidade.</w:t>
      </w:r>
    </w:p>
    <w:p w:rsidRPr="00F0500C" w:rsidR="00F0500C" w:rsidDel="55610633" w:rsidP="00F0500C" w:rsidRDefault="00F0500C" w14:paraId="55B20583" w14:textId="77777777">
      <w:pPr>
        <w:spacing w:line="240" w:lineRule="auto"/>
        <w:jc w:val="both"/>
        <w:rPr>
          <w:del w:author="JN Marcos" w:date="2015-10-03T22:20:00Z" w:id="798"/>
          <w:rFonts w:ascii="Arial" w:hAnsi="Arial" w:cs="Arial" w:eastAsiaTheme="minorEastAsia"/>
          <w:sz w:val="24"/>
          <w:szCs w:val="24"/>
        </w:rPr>
      </w:pPr>
    </w:p>
    <w:p w:rsidRPr="00F0500C" w:rsidR="1CBA9C19" w:rsidDel="55610633" w:rsidP="7AA55BCA" w:rsidRDefault="1CBA9C19" w14:paraId="4942FED3" w14:textId="624BDA86">
      <w:pPr>
        <w:pStyle w:val="PargrafodaLista"/>
        <w:numPr>
          <w:ilvl w:val="0"/>
          <w:numId w:val="8"/>
        </w:numPr>
        <w:spacing w:line="240" w:lineRule="auto"/>
        <w:jc w:val="both"/>
        <w:rPr>
          <w:del w:author="JN Marcos" w:date="2015-10-03T22:20:00Z" w:id="799"/>
          <w:rFonts w:ascii="Segoe UI" w:hAnsi="Segoe UI" w:eastAsia="Segoe UI" w:cs="Segoe UI"/>
          <w:sz w:val="24"/>
          <w:szCs w:val="24"/>
        </w:rPr>
      </w:pPr>
      <w:del w:author="JN Marcos" w:date="2015-10-03T22:20:00Z" w:id="800">
        <w:r w:rsidRPr="7AA55BCA" w:rsidDel="55610633">
          <w:rPr>
            <w:rFonts w:ascii="Segoe UI" w:hAnsi="Segoe UI" w:eastAsia="Segoe UI" w:cs="Segoe UI"/>
            <w:sz w:val="24"/>
            <w:szCs w:val="24"/>
            <w:rPrChange w:author="JN Marcos" w:date="2015-10-03T21:11:00Z" w:id="801">
              <w:rPr>
                <w:rFonts w:ascii="Arial" w:hAnsi="Arial" w:cs="Arial"/>
                <w:sz w:val="24"/>
                <w:szCs w:val="24"/>
              </w:rPr>
            </w:rPrChange>
          </w:rPr>
          <w:delText xml:space="preserve">As mensagens </w:delText>
        </w:r>
        <w:r w:rsidRPr="7AA55BCA" w:rsidDel="55610633" w:rsidR="00414F16">
          <w:rPr>
            <w:rFonts w:ascii="Segoe UI" w:hAnsi="Segoe UI" w:eastAsia="Segoe UI" w:cs="Segoe UI"/>
            <w:sz w:val="24"/>
            <w:szCs w:val="24"/>
            <w:rPrChange w:author="JN Marcos" w:date="2015-10-03T21:11:00Z" w:id="802">
              <w:rPr>
                <w:rFonts w:ascii="Arial" w:hAnsi="Arial" w:cs="Arial"/>
                <w:sz w:val="24"/>
                <w:szCs w:val="24"/>
              </w:rPr>
            </w:rPrChange>
          </w:rPr>
          <w:delText>instantâneas de usuário para usuário</w:delText>
        </w:r>
        <w:r w:rsidRPr="7AA55BCA" w:rsidDel="55610633">
          <w:rPr>
            <w:rFonts w:ascii="Segoe UI" w:hAnsi="Segoe UI" w:eastAsia="Segoe UI" w:cs="Segoe UI"/>
            <w:sz w:val="24"/>
            <w:szCs w:val="24"/>
            <w:rPrChange w:author="JN Marcos" w:date="2015-10-03T21:11:00Z" w:id="803">
              <w:rPr>
                <w:rFonts w:ascii="Arial" w:hAnsi="Arial" w:cs="Arial"/>
                <w:sz w:val="24"/>
                <w:szCs w:val="24"/>
              </w:rPr>
            </w:rPrChange>
          </w:rPr>
          <w:delText>, serão visualizadas através de um bloc</w:delText>
        </w:r>
        <w:r w:rsidRPr="7AA55BCA" w:rsidDel="55610633" w:rsidR="00414F16">
          <w:rPr>
            <w:rFonts w:ascii="Segoe UI" w:hAnsi="Segoe UI" w:eastAsia="Segoe UI" w:cs="Segoe UI"/>
            <w:sz w:val="24"/>
            <w:szCs w:val="24"/>
            <w:rPrChange w:author="JN Marcos" w:date="2015-10-03T21:11:00Z" w:id="804">
              <w:rPr>
                <w:rFonts w:ascii="Arial" w:hAnsi="Arial" w:cs="Arial"/>
                <w:sz w:val="24"/>
                <w:szCs w:val="24"/>
              </w:rPr>
            </w:rPrChange>
          </w:rPr>
          <w:delText>o de chat disponível no sistema</w:delText>
        </w:r>
        <w:r w:rsidRPr="7AA55BCA" w:rsidDel="55610633">
          <w:rPr>
            <w:rFonts w:ascii="Segoe UI" w:hAnsi="Segoe UI" w:eastAsia="Segoe UI" w:cs="Segoe UI"/>
            <w:sz w:val="24"/>
            <w:szCs w:val="24"/>
            <w:rPrChange w:author="JN Marcos" w:date="2015-10-03T21:11:00Z" w:id="805">
              <w:rPr>
                <w:rFonts w:ascii="Arial" w:hAnsi="Arial" w:cs="Arial"/>
                <w:sz w:val="24"/>
                <w:szCs w:val="24"/>
              </w:rPr>
            </w:rPrChange>
          </w:rPr>
          <w:delText>, as mensagens poderão ser enviadas mesmo se o usuári</w:delText>
        </w:r>
        <w:r w:rsidRPr="7AA55BCA" w:rsidDel="55610633" w:rsidR="00414F16">
          <w:rPr>
            <w:rFonts w:ascii="Segoe UI" w:hAnsi="Segoe UI" w:eastAsia="Segoe UI" w:cs="Segoe UI"/>
            <w:sz w:val="24"/>
            <w:szCs w:val="24"/>
            <w:rPrChange w:author="JN Marcos" w:date="2015-10-03T21:11:00Z" w:id="806">
              <w:rPr>
                <w:rFonts w:ascii="Arial" w:hAnsi="Arial" w:cs="Arial"/>
                <w:sz w:val="24"/>
                <w:szCs w:val="24"/>
              </w:rPr>
            </w:rPrChange>
          </w:rPr>
          <w:delText>o não estiver online no momento</w:delText>
        </w:r>
        <w:r w:rsidRPr="7AA55BCA" w:rsidDel="55610633">
          <w:rPr>
            <w:rFonts w:ascii="Segoe UI" w:hAnsi="Segoe UI" w:eastAsia="Segoe UI" w:cs="Segoe UI"/>
            <w:sz w:val="24"/>
            <w:szCs w:val="24"/>
            <w:rPrChange w:author="JN Marcos" w:date="2015-10-03T21:11:00Z" w:id="807">
              <w:rPr>
                <w:rFonts w:ascii="Arial" w:hAnsi="Arial" w:cs="Arial"/>
                <w:sz w:val="24"/>
                <w:szCs w:val="24"/>
              </w:rPr>
            </w:rPrChange>
          </w:rPr>
          <w:delText>, o remetent</w:delText>
        </w:r>
        <w:r w:rsidRPr="7AA55BCA" w:rsidDel="55610633" w:rsidR="00414F16">
          <w:rPr>
            <w:rFonts w:ascii="Segoe UI" w:hAnsi="Segoe UI" w:eastAsia="Segoe UI" w:cs="Segoe UI"/>
            <w:sz w:val="24"/>
            <w:szCs w:val="24"/>
            <w:rPrChange w:author="JN Marcos" w:date="2015-10-03T21:11:00Z" w:id="808">
              <w:rPr>
                <w:rFonts w:ascii="Arial" w:hAnsi="Arial" w:cs="Arial"/>
                <w:sz w:val="24"/>
                <w:szCs w:val="24"/>
              </w:rPr>
            </w:rPrChange>
          </w:rPr>
          <w:delText>e poderá visualizar se o destinatá</w:delText>
        </w:r>
        <w:r w:rsidRPr="7AA55BCA" w:rsidDel="55610633">
          <w:rPr>
            <w:rFonts w:ascii="Segoe UI" w:hAnsi="Segoe UI" w:eastAsia="Segoe UI" w:cs="Segoe UI"/>
            <w:sz w:val="24"/>
            <w:szCs w:val="24"/>
            <w:rPrChange w:author="JN Marcos" w:date="2015-10-03T21:11:00Z" w:id="809">
              <w:rPr>
                <w:rFonts w:ascii="Arial" w:hAnsi="Arial" w:cs="Arial"/>
                <w:sz w:val="24"/>
                <w:szCs w:val="24"/>
              </w:rPr>
            </w:rPrChange>
          </w:rPr>
          <w:delText>rio da mensagem está online no momento.</w:delText>
        </w:r>
      </w:del>
    </w:p>
    <w:p w:rsidRPr="00F0500C" w:rsidR="2A219C89" w:rsidRDefault="2A219C89" w14:paraId="048B7502" w14:textId="7CB2CDD3">
      <w:pPr>
        <w:spacing w:line="240" w:lineRule="auto"/>
        <w:jc w:val="both"/>
        <w:rPr>
          <w:rFonts w:ascii="Arial" w:hAnsi="Arial" w:cs="Arial"/>
        </w:rPr>
        <w:pPrChange w:author="JN Marcos" w:date="2015-10-03T22:20:00Z" w:id="810">
          <w:pPr>
            <w:jc w:val="both"/>
          </w:pPr>
        </w:pPrChange>
      </w:pPr>
    </w:p>
    <w:p w:rsidRPr="00F0500C" w:rsidR="22CB90F4" w:rsidP="00311AF1" w:rsidRDefault="22CB90F4" w14:paraId="7D13A253" w14:textId="6535CD54">
      <w:pPr>
        <w:pStyle w:val="Ttulo1"/>
        <w:rPr>
          <w:rFonts w:ascii="Segoe UI" w:hAnsi="Segoe UI" w:eastAsia="Segoe UI" w:cs="Segoe UI"/>
        </w:rPr>
      </w:pPr>
      <w:bookmarkStart w:name="_Toc431651226" w:id="811"/>
      <w:r w:rsidRPr="7AA55BCA">
        <w:rPr>
          <w:rFonts w:ascii="Segoe UI" w:hAnsi="Segoe UI" w:eastAsia="Segoe UI" w:cs="Segoe UI"/>
          <w:rPrChange w:author="JN Marcos" w:date="2015-10-03T21:11:00Z" w:id="812">
            <w:rPr>
              <w:rFonts w:ascii="Arial" w:hAnsi="Arial" w:cs="Arial"/>
            </w:rPr>
          </w:rPrChange>
        </w:rPr>
        <w:t>CONSULTAS</w:t>
      </w:r>
      <w:bookmarkEnd w:id="811"/>
    </w:p>
    <w:p w:rsidRPr="00F0500C" w:rsidR="1ADBB8F7" w:rsidP="00311AF1" w:rsidRDefault="2E13AF25" w14:paraId="31EF4B61" w14:textId="16E22761">
      <w:pPr>
        <w:pStyle w:val="Ttulo2"/>
        <w:rPr>
          <w:rFonts w:ascii="Segoe UI" w:hAnsi="Segoe UI" w:eastAsia="Segoe UI" w:cs="Segoe UI"/>
        </w:rPr>
      </w:pPr>
      <w:bookmarkStart w:name="_Toc431651227" w:id="813"/>
      <w:r w:rsidRPr="7AA55BCA">
        <w:rPr>
          <w:rFonts w:ascii="Segoe UI" w:hAnsi="Segoe UI" w:eastAsia="Segoe UI" w:cs="Segoe UI"/>
          <w:rPrChange w:author="JN Marcos" w:date="2015-10-03T21:11:00Z" w:id="814">
            <w:rPr>
              <w:rFonts w:ascii="Arial" w:hAnsi="Arial" w:cs="Arial"/>
            </w:rPr>
          </w:rPrChange>
        </w:rPr>
        <w:t>ALUNO</w:t>
      </w:r>
      <w:bookmarkEnd w:id="813"/>
    </w:p>
    <w:p w:rsidRPr="00F0500C" w:rsidR="1ADBB8F7" w:rsidRDefault="00414F16" w14:paraId="0B07C224" w14:textId="2DF0F439">
      <w:pPr>
        <w:pStyle w:val="PargrafodaLista"/>
        <w:numPr>
          <w:ilvl w:val="0"/>
          <w:numId w:val="7"/>
        </w:numPr>
        <w:spacing w:line="240" w:lineRule="auto"/>
        <w:jc w:val="both"/>
        <w:rPr>
          <w:rFonts w:ascii="Segoe UI" w:hAnsi="Segoe UI" w:eastAsia="Segoe UI" w:cs="Segoe UI"/>
          <w:sz w:val="24"/>
          <w:szCs w:val="24"/>
        </w:rPr>
        <w:pPrChange w:author="JN Marcos" w:date="2015-10-03T21:11:00Z" w:id="815">
          <w:pPr>
            <w:pStyle w:val="PargrafodaLista"/>
            <w:numPr>
              <w:numId w:val="7"/>
            </w:numPr>
            <w:ind w:left="785" w:hanging="360"/>
            <w:jc w:val="both"/>
          </w:pPr>
        </w:pPrChange>
      </w:pPr>
      <w:r w:rsidRPr="7AA55BCA">
        <w:rPr>
          <w:rFonts w:ascii="Segoe UI" w:hAnsi="Segoe UI" w:eastAsia="Segoe UI" w:cs="Segoe UI"/>
          <w:sz w:val="24"/>
          <w:szCs w:val="24"/>
          <w:rPrChange w:author="JN Marcos" w:date="2015-10-03T21:11:00Z" w:id="816">
            <w:rPr>
              <w:rFonts w:ascii="Arial" w:hAnsi="Arial" w:cs="Arial"/>
              <w:sz w:val="24"/>
              <w:szCs w:val="24"/>
            </w:rPr>
          </w:rPrChange>
        </w:rPr>
        <w:t xml:space="preserve">Uma das consultas que </w:t>
      </w:r>
      <w:r w:rsidRPr="7AA55BCA" w:rsidR="1CBA9C19">
        <w:rPr>
          <w:rFonts w:ascii="Segoe UI" w:hAnsi="Segoe UI" w:eastAsia="Segoe UI" w:cs="Segoe UI"/>
          <w:sz w:val="24"/>
          <w:szCs w:val="24"/>
          <w:rPrChange w:author="JN Marcos" w:date="2015-10-03T21:11:00Z" w:id="817">
            <w:rPr>
              <w:rFonts w:ascii="Arial" w:hAnsi="Arial" w:cs="Arial"/>
              <w:sz w:val="24"/>
              <w:szCs w:val="24"/>
            </w:rPr>
          </w:rPrChange>
        </w:rPr>
        <w:t xml:space="preserve">é possível realizar como aluno é o acesso à sua grade de aulas do período vigente e seu histórico escolar. A consulta a grade de aula retorna todas as disciplinas que o aluno está "pagando" no período.  Já histórico escolar de um aluno, tem as disciplinas cursadas por ele durante todo o curso com sua situação (aprovado [por média ou final] ou reprovado), sua média geral e parcial e o período no qual foi cursado. </w:t>
      </w:r>
    </w:p>
    <w:p w:rsidRPr="00F0500C" w:rsidR="1ADBB8F7" w:rsidP="00414F16" w:rsidRDefault="1ADBB8F7" w14:paraId="22443FE1" w14:textId="702F09F2">
      <w:pPr>
        <w:spacing w:line="240" w:lineRule="auto"/>
        <w:jc w:val="both"/>
        <w:rPr>
          <w:rFonts w:ascii="Arial" w:hAnsi="Arial" w:cs="Arial"/>
        </w:rPr>
      </w:pPr>
    </w:p>
    <w:p w:rsidRPr="00F0500C" w:rsidR="1ADBB8F7" w:rsidRDefault="22CB90F4" w14:paraId="6F6A5115" w14:textId="2B6B937E">
      <w:pPr>
        <w:pStyle w:val="PargrafodaLista"/>
        <w:numPr>
          <w:ilvl w:val="0"/>
          <w:numId w:val="7"/>
        </w:numPr>
        <w:spacing w:line="240" w:lineRule="auto"/>
        <w:jc w:val="both"/>
        <w:rPr>
          <w:rFonts w:ascii="Segoe UI" w:hAnsi="Segoe UI" w:eastAsia="Segoe UI" w:cs="Segoe UI"/>
          <w:sz w:val="24"/>
          <w:szCs w:val="24"/>
        </w:rPr>
        <w:pPrChange w:author="JN Marcos" w:date="2015-10-03T21:11:00Z" w:id="818">
          <w:pPr>
            <w:pStyle w:val="PargrafodaLista"/>
            <w:numPr>
              <w:numId w:val="7"/>
            </w:numPr>
            <w:ind w:left="785" w:hanging="360"/>
            <w:jc w:val="both"/>
          </w:pPr>
        </w:pPrChange>
      </w:pPr>
      <w:r w:rsidRPr="7AA55BCA">
        <w:rPr>
          <w:rFonts w:ascii="Segoe UI" w:hAnsi="Segoe UI" w:eastAsia="Segoe UI" w:cs="Segoe UI"/>
          <w:sz w:val="24"/>
          <w:szCs w:val="24"/>
          <w:rPrChange w:author="JN Marcos" w:date="2015-10-03T21:11:00Z" w:id="819">
            <w:rPr>
              <w:rFonts w:ascii="Arial" w:hAnsi="Arial" w:cs="Arial"/>
              <w:sz w:val="24"/>
              <w:szCs w:val="24"/>
            </w:rPr>
          </w:rPrChange>
        </w:rPr>
        <w:t>O aluno poderá consultar a um quadro de eventos ou um calendá</w:t>
      </w:r>
      <w:r w:rsidRPr="7AA55BCA" w:rsidR="0040073B">
        <w:rPr>
          <w:rFonts w:ascii="Segoe UI" w:hAnsi="Segoe UI" w:eastAsia="Segoe UI" w:cs="Segoe UI"/>
          <w:sz w:val="24"/>
          <w:szCs w:val="24"/>
          <w:rPrChange w:author="JN Marcos" w:date="2015-10-03T21:11:00Z" w:id="820">
            <w:rPr>
              <w:rFonts w:ascii="Arial" w:hAnsi="Arial" w:cs="Arial"/>
              <w:sz w:val="24"/>
              <w:szCs w:val="24"/>
            </w:rPr>
          </w:rPrChange>
        </w:rPr>
        <w:t>rio</w:t>
      </w:r>
      <w:r w:rsidRPr="7AA55BCA">
        <w:rPr>
          <w:rFonts w:ascii="Segoe UI" w:hAnsi="Segoe UI" w:eastAsia="Segoe UI" w:cs="Segoe UI"/>
          <w:sz w:val="24"/>
          <w:szCs w:val="24"/>
          <w:rPrChange w:author="JN Marcos" w:date="2015-10-03T21:11:00Z" w:id="821">
            <w:rPr>
              <w:rFonts w:ascii="Arial" w:hAnsi="Arial" w:cs="Arial"/>
              <w:sz w:val="24"/>
              <w:szCs w:val="24"/>
            </w:rPr>
          </w:rPrChange>
        </w:rPr>
        <w:t xml:space="preserve">, </w:t>
      </w:r>
      <w:r w:rsidRPr="7AA55BCA" w:rsidR="0040073B">
        <w:rPr>
          <w:rFonts w:ascii="Segoe UI" w:hAnsi="Segoe UI" w:eastAsia="Segoe UI" w:cs="Segoe UI"/>
          <w:sz w:val="24"/>
          <w:szCs w:val="24"/>
          <w:rPrChange w:author="JN Marcos" w:date="2015-10-03T21:11:00Z" w:id="822">
            <w:rPr>
              <w:rFonts w:ascii="Arial" w:hAnsi="Arial" w:cs="Arial"/>
              <w:sz w:val="24"/>
              <w:szCs w:val="24"/>
            </w:rPr>
          </w:rPrChange>
        </w:rPr>
        <w:t xml:space="preserve">na qual se pode </w:t>
      </w:r>
      <w:r w:rsidRPr="7AA55BCA">
        <w:rPr>
          <w:rFonts w:ascii="Segoe UI" w:hAnsi="Segoe UI" w:eastAsia="Segoe UI" w:cs="Segoe UI"/>
          <w:sz w:val="24"/>
          <w:szCs w:val="24"/>
          <w:rPrChange w:author="JN Marcos" w:date="2015-10-03T21:11:00Z" w:id="823">
            <w:rPr>
              <w:rFonts w:ascii="Arial" w:hAnsi="Arial" w:cs="Arial"/>
              <w:sz w:val="24"/>
              <w:szCs w:val="24"/>
            </w:rPr>
          </w:rPrChange>
        </w:rPr>
        <w:t xml:space="preserve">visualizar todos os avisos e atividades a ele </w:t>
      </w:r>
      <w:r w:rsidRPr="7AA55BCA" w:rsidR="0040073B">
        <w:rPr>
          <w:rFonts w:ascii="Segoe UI" w:hAnsi="Segoe UI" w:eastAsia="Segoe UI" w:cs="Segoe UI"/>
          <w:sz w:val="24"/>
          <w:szCs w:val="24"/>
          <w:rPrChange w:author="JN Marcos" w:date="2015-10-03T21:11:00Z" w:id="824">
            <w:rPr>
              <w:rFonts w:ascii="Arial" w:hAnsi="Arial" w:cs="Arial"/>
              <w:sz w:val="24"/>
              <w:szCs w:val="24"/>
            </w:rPr>
          </w:rPrChange>
        </w:rPr>
        <w:t>direcionado. E</w:t>
      </w:r>
      <w:r w:rsidRPr="7AA55BCA">
        <w:rPr>
          <w:rFonts w:ascii="Segoe UI" w:hAnsi="Segoe UI" w:eastAsia="Segoe UI" w:cs="Segoe UI"/>
          <w:sz w:val="24"/>
          <w:szCs w:val="24"/>
          <w:rPrChange w:author="JN Marcos" w:date="2015-10-03T21:11:00Z" w:id="825">
            <w:rPr>
              <w:rFonts w:ascii="Arial" w:hAnsi="Arial" w:cs="Arial"/>
              <w:sz w:val="24"/>
              <w:szCs w:val="24"/>
            </w:rPr>
          </w:rPrChange>
        </w:rPr>
        <w:t>le também pode consultar suas notas gerais das matérias do período que ele está cursando no momento.</w:t>
      </w:r>
    </w:p>
    <w:p w:rsidRPr="00F0500C" w:rsidR="1ADBB8F7" w:rsidP="00414F16" w:rsidRDefault="1ADBB8F7" w14:paraId="372A81F9" w14:textId="5AF650AB">
      <w:pPr>
        <w:spacing w:line="240" w:lineRule="auto"/>
        <w:jc w:val="both"/>
        <w:rPr>
          <w:rFonts w:ascii="Arial" w:hAnsi="Arial" w:cs="Arial"/>
        </w:rPr>
      </w:pPr>
    </w:p>
    <w:p w:rsidRPr="00F0500C" w:rsidR="1CBA9C19" w:rsidP="7AA55BCA" w:rsidRDefault="1CBA9C19" w14:paraId="74E4E9EF" w14:textId="2B90085B">
      <w:pPr>
        <w:pStyle w:val="PargrafodaLista"/>
        <w:numPr>
          <w:ilvl w:val="0"/>
          <w:numId w:val="7"/>
        </w:numPr>
        <w:spacing w:line="240" w:lineRule="auto"/>
        <w:jc w:val="both"/>
        <w:rPr>
          <w:ins w:author="JN Marcos" w:date="2015-10-02T23:39:00Z" w:id="826"/>
          <w:rFonts w:ascii="Segoe UI" w:hAnsi="Segoe UI" w:eastAsia="Segoe UI" w:cs="Segoe UI"/>
          <w:sz w:val="24"/>
          <w:szCs w:val="24"/>
        </w:rPr>
      </w:pPr>
      <w:r w:rsidRPr="7AA55BCA">
        <w:rPr>
          <w:rFonts w:ascii="Segoe UI" w:hAnsi="Segoe UI" w:eastAsia="Segoe UI" w:cs="Segoe UI"/>
          <w:sz w:val="24"/>
          <w:szCs w:val="24"/>
          <w:rPrChange w:author="JN Marcos" w:date="2015-10-03T21:11:00Z" w:id="827">
            <w:rPr>
              <w:rFonts w:ascii="Arial" w:hAnsi="Arial" w:cs="Arial"/>
              <w:sz w:val="24"/>
              <w:szCs w:val="24"/>
            </w:rPr>
          </w:rPrChange>
        </w:rPr>
        <w:t xml:space="preserve">O aluno pode consultar informações de materiais enviados pelos professores. Também poderá consultar ou publicar alguma opinião em algum </w:t>
      </w:r>
      <w:r w:rsidRPr="7AA55BCA" w:rsidR="00414F16">
        <w:rPr>
          <w:rFonts w:ascii="Segoe UI" w:hAnsi="Segoe UI" w:eastAsia="Segoe UI" w:cs="Segoe UI"/>
          <w:sz w:val="24"/>
          <w:szCs w:val="24"/>
          <w:rPrChange w:author="JN Marcos" w:date="2015-10-03T21:11:00Z" w:id="828">
            <w:rPr>
              <w:rFonts w:ascii="Arial" w:hAnsi="Arial" w:cs="Arial"/>
              <w:sz w:val="24"/>
              <w:szCs w:val="24"/>
            </w:rPr>
          </w:rPrChange>
        </w:rPr>
        <w:t>fórum</w:t>
      </w:r>
      <w:r w:rsidRPr="7AA55BCA" w:rsidR="008A2A69">
        <w:rPr>
          <w:rFonts w:ascii="Segoe UI" w:hAnsi="Segoe UI" w:eastAsia="Segoe UI" w:cs="Segoe UI"/>
          <w:sz w:val="24"/>
          <w:szCs w:val="24"/>
          <w:rPrChange w:author="JN Marcos" w:date="2015-10-03T21:11:00Z" w:id="829">
            <w:rPr>
              <w:rFonts w:ascii="Arial" w:hAnsi="Arial" w:cs="Arial"/>
              <w:sz w:val="24"/>
              <w:szCs w:val="24"/>
            </w:rPr>
          </w:rPrChange>
        </w:rPr>
        <w:t>. O</w:t>
      </w:r>
      <w:r w:rsidRPr="7AA55BCA">
        <w:rPr>
          <w:rFonts w:ascii="Segoe UI" w:hAnsi="Segoe UI" w:eastAsia="Segoe UI" w:cs="Segoe UI"/>
          <w:sz w:val="24"/>
          <w:szCs w:val="24"/>
          <w:rPrChange w:author="JN Marcos" w:date="2015-10-03T21:11:00Z" w:id="830">
            <w:rPr>
              <w:rFonts w:ascii="Arial" w:hAnsi="Arial" w:cs="Arial"/>
              <w:sz w:val="24"/>
              <w:szCs w:val="24"/>
            </w:rPr>
          </w:rPrChange>
        </w:rPr>
        <w:t xml:space="preserve"> sistema disponibilizará um local onde o aluno poderá pesquisar por algum </w:t>
      </w:r>
      <w:r w:rsidRPr="7AA55BCA" w:rsidR="00414F16">
        <w:rPr>
          <w:rFonts w:ascii="Segoe UI" w:hAnsi="Segoe UI" w:eastAsia="Segoe UI" w:cs="Segoe UI"/>
          <w:sz w:val="24"/>
          <w:szCs w:val="24"/>
          <w:rPrChange w:author="JN Marcos" w:date="2015-10-03T21:11:00Z" w:id="831">
            <w:rPr>
              <w:rFonts w:ascii="Arial" w:hAnsi="Arial" w:cs="Arial"/>
              <w:sz w:val="24"/>
              <w:szCs w:val="24"/>
            </w:rPr>
          </w:rPrChange>
        </w:rPr>
        <w:t>fórum</w:t>
      </w:r>
      <w:r w:rsidRPr="7AA55BCA">
        <w:rPr>
          <w:rFonts w:ascii="Segoe UI" w:hAnsi="Segoe UI" w:eastAsia="Segoe UI" w:cs="Segoe UI"/>
          <w:sz w:val="24"/>
          <w:szCs w:val="24"/>
          <w:rPrChange w:author="JN Marcos" w:date="2015-10-03T21:11:00Z" w:id="832">
            <w:rPr>
              <w:rFonts w:ascii="Arial" w:hAnsi="Arial" w:cs="Arial"/>
              <w:sz w:val="24"/>
              <w:szCs w:val="24"/>
            </w:rPr>
          </w:rPrChange>
        </w:rPr>
        <w:t xml:space="preserve"> desejado.</w:t>
      </w:r>
    </w:p>
    <w:p w:rsidR="4BFA43CD" w:rsidRDefault="4BFA43CD" w14:paraId="4BDB592A" w14:textId="2A79015C">
      <w:pPr>
        <w:spacing w:line="240" w:lineRule="auto"/>
        <w:jc w:val="both"/>
        <w:pPrChange w:author="JN Marcos" w:date="2015-10-02T23:39:00Z" w:id="833">
          <w:pPr/>
        </w:pPrChange>
      </w:pPr>
    </w:p>
    <w:p w:rsidR="77184C71" w:rsidP="7AA55BCA" w:rsidRDefault="77184C71" w14:paraId="32551DD1" w14:textId="3E197AAD" w14:noSpellErr="1">
      <w:pPr>
        <w:pStyle w:val="PargrafodaLista"/>
        <w:numPr>
          <w:ilvl w:val="0"/>
          <w:numId w:val="7"/>
        </w:numPr>
        <w:spacing w:line="240" w:lineRule="auto"/>
        <w:jc w:val="both"/>
        <w:rPr>
          <w:ins w:author="JN Marcos" w:date="2015-10-03T15:55:00Z" w:id="834"/>
          <w:rFonts w:ascii="Segoe UI" w:hAnsi="Segoe UI" w:eastAsia="Segoe UI" w:cs="Segoe UI"/>
          <w:sz w:val="24"/>
          <w:szCs w:val="24"/>
        </w:rPr>
      </w:pPr>
      <w:ins w:author="Guilherme Melo" w:date="2015-10-02T23:38:00Z" w:id="835">
        <w:r w:rsidRPr="7AA55BCA">
          <w:rPr>
            <w:rFonts w:ascii="Segoe UI" w:hAnsi="Segoe UI" w:eastAsia="Segoe UI" w:cs="Segoe UI"/>
            <w:sz w:val="24"/>
            <w:szCs w:val="24"/>
            <w:rPrChange w:author="JN Marcos" w:date="2015-10-03T21:11:00Z" w:id="836">
              <w:rPr/>
            </w:rPrChange>
          </w:rPr>
          <w:t>Também se pode fazer consultas em fórun</w:t>
        </w:r>
      </w:ins>
      <w:ins w:author="JN Marcos" w:date="2015-10-02T23:38:00Z" w:id="837">
        <w:r w:rsidRPr="7AA55BCA" w:rsidR="0A153592">
          <w:rPr>
            <w:rFonts w:ascii="Segoe UI" w:hAnsi="Segoe UI" w:eastAsia="Segoe UI" w:cs="Segoe UI"/>
            <w:sz w:val="24"/>
            <w:szCs w:val="24"/>
            <w:rPrChange w:author="JN Marcos" w:date="2015-10-03T21:11:00Z" w:id="838">
              <w:rPr/>
            </w:rPrChange>
          </w:rPr>
          <w:t>s por palavras-chave e assunto</w:t>
        </w:r>
      </w:ins>
      <w:ins w:author="JN Marcos" w:date="2015-10-02T23:39:00Z" w:id="839">
        <w:r w:rsidRPr="7AA55BCA" w:rsidR="4BFA43CD">
          <w:rPr>
            <w:rFonts w:ascii="Segoe UI" w:hAnsi="Segoe UI" w:eastAsia="Segoe UI" w:cs="Segoe UI"/>
            <w:sz w:val="24"/>
            <w:szCs w:val="24"/>
            <w:rPrChange w:author="JN Marcos" w:date="2015-10-03T21:11:00Z" w:id="840">
              <w:rPr/>
            </w:rPrChange>
          </w:rPr>
          <w:t>.</w:t>
        </w:r>
      </w:ins>
    </w:p>
    <w:p w:rsidRPr="00A54831" w:rsidR="00A54831" w:rsidRDefault="00A54831" w14:paraId="44BB53FF" w14:textId="77777777">
      <w:pPr>
        <w:pStyle w:val="PargrafodaLista"/>
        <w:rPr>
          <w:ins w:author="JN Marcos" w:date="2015-10-03T15:55:00Z" w:id="841"/>
          <w:rFonts w:ascii="Segoe UI" w:hAnsi="Segoe UI" w:eastAsia="Segoe UI" w:cs="Segoe UI"/>
          <w:sz w:val="24"/>
          <w:szCs w:val="24"/>
          <w:rPrChange w:author="JN Marcos" w:date="2015-10-03T15:55:00Z" w:id="842">
            <w:rPr>
              <w:ins w:author="JN Marcos" w:date="2015-10-03T15:55:00Z" w:id="843"/>
            </w:rPr>
          </w:rPrChange>
        </w:rPr>
        <w:pPrChange w:author="JN Marcos" w:date="2015-10-03T15:55:00Z" w:id="844">
          <w:pPr>
            <w:pStyle w:val="PargrafodaLista"/>
            <w:numPr>
              <w:numId w:val="7"/>
            </w:numPr>
            <w:spacing w:line="240" w:lineRule="auto"/>
            <w:ind w:left="785" w:hanging="360"/>
            <w:jc w:val="both"/>
          </w:pPr>
        </w:pPrChange>
      </w:pPr>
    </w:p>
    <w:p w:rsidR="00A54831" w:rsidP="7AA55BCA" w:rsidRDefault="00A54831" w14:paraId="74CBAD11" w14:textId="3962DCDF" w14:noSpellErr="1">
      <w:pPr>
        <w:pStyle w:val="PargrafodaLista"/>
        <w:numPr>
          <w:ilvl w:val="0"/>
          <w:numId w:val="7"/>
        </w:numPr>
        <w:spacing w:line="240" w:lineRule="auto"/>
        <w:jc w:val="both"/>
        <w:rPr>
          <w:rFonts w:ascii="Segoe UI" w:hAnsi="Segoe UI" w:eastAsia="Segoe UI" w:cs="Segoe UI"/>
          <w:sz w:val="24"/>
          <w:szCs w:val="24"/>
        </w:rPr>
      </w:pPr>
      <w:ins w:author="JN Marcos" w:date="2015-10-03T15:55:00Z" w:id="845">
        <w:r w:rsidRPr="2174A776">
          <w:rPr>
            <w:rFonts w:ascii="Segoe UI" w:hAnsi="Segoe UI" w:eastAsia="Segoe UI" w:cs="Segoe UI"/>
            <w:sz w:val="24"/>
            <w:szCs w:val="24"/>
            <w:rPrChange w:author="Guilherme Melo" w:date="2015-10-04T00:09:00Z" w:id="846">
              <w:rPr>
                <w:rFonts w:ascii="Segoe UI" w:hAnsi="Segoe UI" w:cs="Segoe UI"/>
                <w:sz w:val="24"/>
              </w:rPr>
            </w:rPrChange>
          </w:rPr>
          <w:lastRenderedPageBreak/>
          <w:t>Informações sobre o aluno que estão inseridas no sistema AVA (CPF, por exemplo)</w:t>
        </w:r>
      </w:ins>
    </w:p>
    <w:p w:rsidRPr="00F0500C" w:rsidR="00414F16" w:rsidP="00414F16" w:rsidRDefault="00414F16" w14:paraId="01E2CDD3" w14:textId="77777777">
      <w:pPr>
        <w:spacing w:line="240" w:lineRule="auto"/>
        <w:jc w:val="both"/>
        <w:rPr>
          <w:rFonts w:ascii="Arial" w:hAnsi="Arial" w:cs="Arial" w:eastAsiaTheme="minorEastAsia"/>
          <w:sz w:val="24"/>
          <w:szCs w:val="24"/>
        </w:rPr>
      </w:pPr>
    </w:p>
    <w:p w:rsidRPr="00F0500C" w:rsidR="1ADBB8F7" w:rsidP="00311AF1" w:rsidRDefault="1F552AF9" w14:paraId="0F0C4D4A" w14:textId="01284517">
      <w:pPr>
        <w:pStyle w:val="Ttulo2"/>
        <w:rPr>
          <w:rFonts w:ascii="Segoe UI" w:hAnsi="Segoe UI" w:eastAsia="Segoe UI" w:cs="Segoe UI"/>
        </w:rPr>
      </w:pPr>
      <w:bookmarkStart w:name="_Toc431651228" w:id="847"/>
      <w:r w:rsidRPr="7AA55BCA">
        <w:rPr>
          <w:rFonts w:ascii="Segoe UI" w:hAnsi="Segoe UI" w:eastAsia="Segoe UI" w:cs="Segoe UI"/>
          <w:rPrChange w:author="JN Marcos" w:date="2015-10-03T21:11:00Z" w:id="848">
            <w:rPr>
              <w:rFonts w:ascii="Arial" w:hAnsi="Arial" w:cs="Arial"/>
            </w:rPr>
          </w:rPrChange>
        </w:rPr>
        <w:t>PROFESSOR</w:t>
      </w:r>
      <w:bookmarkEnd w:id="847"/>
    </w:p>
    <w:p w:rsidRPr="00F0500C" w:rsidR="00414F16" w:rsidRDefault="1CBA9C19" w14:paraId="2D1D7002" w14:textId="34EF53A4">
      <w:pPr>
        <w:pStyle w:val="PargrafodaLista"/>
        <w:numPr>
          <w:ilvl w:val="0"/>
          <w:numId w:val="6"/>
        </w:numPr>
        <w:spacing w:line="240" w:lineRule="auto"/>
        <w:jc w:val="both"/>
        <w:rPr>
          <w:rFonts w:ascii="Segoe UI" w:hAnsi="Segoe UI" w:eastAsia="Segoe UI" w:cs="Segoe UI"/>
          <w:sz w:val="24"/>
          <w:szCs w:val="24"/>
        </w:rPr>
        <w:pPrChange w:author="JN Marcos" w:date="2015-10-03T21:11:00Z" w:id="849">
          <w:pPr>
            <w:pStyle w:val="PargrafodaLista"/>
            <w:numPr>
              <w:numId w:val="6"/>
            </w:numPr>
            <w:ind w:left="785" w:hanging="360"/>
            <w:jc w:val="both"/>
          </w:pPr>
        </w:pPrChange>
      </w:pPr>
      <w:r w:rsidRPr="7AA55BCA">
        <w:rPr>
          <w:rFonts w:ascii="Segoe UI" w:hAnsi="Segoe UI" w:eastAsia="Segoe UI" w:cs="Segoe UI"/>
          <w:sz w:val="24"/>
          <w:szCs w:val="24"/>
          <w:rPrChange w:author="JN Marcos" w:date="2015-10-03T21:11:00Z" w:id="850">
            <w:rPr>
              <w:rFonts w:ascii="Arial" w:hAnsi="Arial" w:cs="Arial"/>
              <w:sz w:val="24"/>
              <w:szCs w:val="24"/>
            </w:rPr>
          </w:rPrChange>
        </w:rPr>
        <w:t>Com o professor como ator do sistema, é possível faze</w:t>
      </w:r>
      <w:r w:rsidRPr="7AA55BCA" w:rsidR="00311AF1">
        <w:rPr>
          <w:rFonts w:ascii="Segoe UI" w:hAnsi="Segoe UI" w:eastAsia="Segoe UI" w:cs="Segoe UI"/>
          <w:sz w:val="24"/>
          <w:szCs w:val="24"/>
          <w:rPrChange w:author="JN Marcos" w:date="2015-10-03T21:11:00Z" w:id="851">
            <w:rPr>
              <w:rFonts w:ascii="Arial" w:hAnsi="Arial" w:cs="Arial"/>
              <w:sz w:val="24"/>
              <w:szCs w:val="24"/>
            </w:rPr>
          </w:rPrChange>
        </w:rPr>
        <w:t xml:space="preserve">r consulta dos alunos que estão </w:t>
      </w:r>
      <w:r w:rsidRPr="7AA55BCA">
        <w:rPr>
          <w:rFonts w:ascii="Segoe UI" w:hAnsi="Segoe UI" w:eastAsia="Segoe UI" w:cs="Segoe UI"/>
          <w:sz w:val="24"/>
          <w:szCs w:val="24"/>
          <w:rPrChange w:author="JN Marcos" w:date="2015-10-03T21:11:00Z" w:id="852">
            <w:rPr>
              <w:rFonts w:ascii="Arial" w:hAnsi="Arial" w:cs="Arial"/>
              <w:sz w:val="24"/>
              <w:szCs w:val="24"/>
            </w:rPr>
          </w:rPrChange>
        </w:rPr>
        <w:t xml:space="preserve">matriculados na sua disciplina. </w:t>
      </w:r>
    </w:p>
    <w:p w:rsidRPr="00F0500C" w:rsidR="00414F16" w:rsidP="00414F16" w:rsidRDefault="00414F16" w14:paraId="24C44337" w14:textId="77777777">
      <w:pPr>
        <w:pStyle w:val="PargrafodaLista"/>
        <w:spacing w:line="240" w:lineRule="auto"/>
        <w:jc w:val="both"/>
        <w:rPr>
          <w:rFonts w:ascii="Arial" w:hAnsi="Arial" w:cs="Arial" w:eastAsiaTheme="minorEastAsia"/>
          <w:sz w:val="24"/>
          <w:szCs w:val="24"/>
        </w:rPr>
      </w:pPr>
    </w:p>
    <w:p w:rsidRPr="00CC487C" w:rsidR="00414F16" w:rsidDel="2B76E006" w:rsidP="00414F16" w:rsidRDefault="1CBA9C19" w14:paraId="22E50EFF" w14:textId="76982BE9">
      <w:pPr>
        <w:pStyle w:val="PargrafodaLista"/>
        <w:numPr>
          <w:ilvl w:val="0"/>
          <w:numId w:val="6"/>
        </w:numPr>
        <w:spacing w:line="240" w:lineRule="auto"/>
        <w:jc w:val="both"/>
        <w:rPr>
          <w:del w:author="JN Marcos" w:date="2015-10-03T21:11:00Z" w:id="853"/>
          <w:rFonts w:ascii="Arial" w:hAnsi="Arial" w:cs="Arial" w:eastAsiaTheme="minorEastAsia"/>
          <w:sz w:val="24"/>
          <w:szCs w:val="24"/>
        </w:rPr>
      </w:pPr>
      <w:r w:rsidRPr="7AA55BCA">
        <w:rPr>
          <w:rFonts w:ascii="Segoe UI" w:hAnsi="Segoe UI" w:eastAsia="Segoe UI" w:cs="Segoe UI"/>
          <w:sz w:val="24"/>
          <w:szCs w:val="24"/>
          <w:rPrChange w:author="JN Marcos" w:date="2015-10-03T21:11:00Z" w:id="854">
            <w:rPr>
              <w:rFonts w:ascii="Arial" w:hAnsi="Arial" w:cs="Arial"/>
              <w:sz w:val="24"/>
              <w:szCs w:val="24"/>
            </w:rPr>
          </w:rPrChange>
        </w:rPr>
        <w:t>Também é possível consultar as notas atribuídas a cada um dos seus alunos em cada uma das suas atividades. Assim como aluno, o professor pode consultar eventos e o c</w:t>
      </w:r>
      <w:r w:rsidRPr="7AA55BCA" w:rsidR="00414F16">
        <w:rPr>
          <w:rFonts w:ascii="Segoe UI" w:hAnsi="Segoe UI" w:eastAsia="Segoe UI" w:cs="Segoe UI"/>
          <w:sz w:val="24"/>
          <w:szCs w:val="24"/>
          <w:rPrChange w:author="JN Marcos" w:date="2015-10-03T21:11:00Z" w:id="855">
            <w:rPr>
              <w:rFonts w:ascii="Arial" w:hAnsi="Arial" w:cs="Arial"/>
              <w:sz w:val="24"/>
              <w:szCs w:val="24"/>
            </w:rPr>
          </w:rPrChange>
        </w:rPr>
        <w:t>alendário disponível no sistema</w:t>
      </w:r>
      <w:r w:rsidRPr="7AA55BCA">
        <w:rPr>
          <w:rFonts w:ascii="Segoe UI" w:hAnsi="Segoe UI" w:eastAsia="Segoe UI" w:cs="Segoe UI"/>
          <w:sz w:val="24"/>
          <w:szCs w:val="24"/>
          <w:rPrChange w:author="JN Marcos" w:date="2015-10-03T21:11:00Z" w:id="856">
            <w:rPr>
              <w:rFonts w:ascii="Arial" w:hAnsi="Arial" w:cs="Arial"/>
              <w:sz w:val="24"/>
              <w:szCs w:val="24"/>
            </w:rPr>
          </w:rPrChange>
        </w:rPr>
        <w:t>.</w:t>
      </w:r>
    </w:p>
    <w:p w:rsidRPr="00CC487C" w:rsidR="00CC487C" w:rsidDel="4BFA43CD" w:rsidP="00CC487C" w:rsidRDefault="00CC487C" w14:paraId="1AC6CD8E" w14:textId="1EB60302">
      <w:pPr>
        <w:pStyle w:val="PargrafodaLista"/>
        <w:rPr>
          <w:del w:author="JN Marcos" w:date="2015-10-02T23:39:00Z" w:id="857"/>
          <w:rFonts w:ascii="Arial" w:hAnsi="Arial" w:cs="Arial" w:eastAsiaTheme="minorEastAsia"/>
          <w:sz w:val="24"/>
          <w:szCs w:val="24"/>
        </w:rPr>
      </w:pPr>
    </w:p>
    <w:p w:rsidRPr="00F0500C" w:rsidR="002744F2" w:rsidRDefault="1CBA9C19" w14:paraId="2F22A9E9" w14:textId="18A7BDB6">
      <w:pPr>
        <w:pStyle w:val="PargrafodaLista"/>
        <w:numPr>
          <w:ilvl w:val="0"/>
          <w:numId w:val="6"/>
        </w:numPr>
        <w:spacing w:line="240" w:lineRule="auto"/>
        <w:jc w:val="both"/>
        <w:rPr>
          <w:rFonts w:ascii="Segoe UI" w:hAnsi="Segoe UI" w:eastAsia="Segoe UI" w:cs="Segoe UI"/>
          <w:b/>
          <w:i/>
          <w:sz w:val="24"/>
          <w:szCs w:val="24"/>
        </w:rPr>
        <w:pPrChange w:author="JN Marcos" w:date="2015-10-03T21:11:00Z" w:id="858">
          <w:pPr>
            <w:pStyle w:val="PargrafodaLista"/>
            <w:numPr>
              <w:numId w:val="6"/>
            </w:numPr>
            <w:ind w:left="785" w:hanging="360"/>
            <w:jc w:val="both"/>
          </w:pPr>
        </w:pPrChange>
      </w:pPr>
      <w:del w:author="JN Marcos" w:date="2015-10-02T23:39:00Z" w:id="859">
        <w:r w:rsidRPr="00F0500C" w:rsidDel="4BFA43CD">
          <w:rPr>
            <w:rFonts w:ascii="Arial" w:hAnsi="Arial" w:cs="Arial" w:eastAsiaTheme="minorEastAsia"/>
            <w:sz w:val="24"/>
            <w:szCs w:val="24"/>
          </w:rPr>
          <w:delText>O professor pode fornecer materiais aos alunos e consultá-los, além de removê-los. Ele como o aluno terá acesso,</w:delText>
        </w:r>
        <w:r w:rsidRPr="00F0500C" w:rsidDel="4BFA43CD" w:rsidR="00414F16">
          <w:rPr>
            <w:rFonts w:ascii="Arial" w:hAnsi="Arial" w:cs="Arial" w:eastAsiaTheme="minorEastAsia"/>
            <w:sz w:val="24"/>
            <w:szCs w:val="24"/>
          </w:rPr>
          <w:delText xml:space="preserve"> </w:delText>
        </w:r>
        <w:r w:rsidRPr="00F0500C" w:rsidDel="4BFA43CD">
          <w:rPr>
            <w:rFonts w:ascii="Arial" w:hAnsi="Arial" w:cs="Arial" w:eastAsiaTheme="minorEastAsia"/>
            <w:sz w:val="24"/>
            <w:szCs w:val="24"/>
          </w:rPr>
          <w:delText xml:space="preserve">poderá publicar alguma </w:delText>
        </w:r>
        <w:r w:rsidRPr="00F0500C" w:rsidDel="4BFA43CD" w:rsidR="00414F16">
          <w:rPr>
            <w:rFonts w:ascii="Arial" w:hAnsi="Arial" w:cs="Arial" w:eastAsiaTheme="minorEastAsia"/>
            <w:sz w:val="24"/>
            <w:szCs w:val="24"/>
          </w:rPr>
          <w:delText>opinião</w:delText>
        </w:r>
        <w:r w:rsidRPr="00F0500C" w:rsidDel="4BFA43CD">
          <w:rPr>
            <w:rFonts w:ascii="Arial" w:hAnsi="Arial" w:cs="Arial" w:eastAsiaTheme="minorEastAsia"/>
            <w:sz w:val="24"/>
            <w:szCs w:val="24"/>
          </w:rPr>
          <w:delText xml:space="preserve"> e realizar pesquisas em </w:delText>
        </w:r>
        <w:r w:rsidRPr="00F0500C" w:rsidDel="4BFA43CD" w:rsidR="00414F16">
          <w:rPr>
            <w:rFonts w:ascii="Arial" w:hAnsi="Arial" w:cs="Arial" w:eastAsiaTheme="minorEastAsia"/>
            <w:sz w:val="24"/>
            <w:szCs w:val="24"/>
          </w:rPr>
          <w:delText>fóruns</w:delText>
        </w:r>
        <w:r w:rsidRPr="4BFA43CD" w:rsidDel="638BCE3F">
          <w:rPr>
            <w:rFonts w:ascii="Arial," w:hAnsi="Arial," w:eastAsia="Arial," w:cs="Arial,"/>
            <w:sz w:val="24"/>
            <w:szCs w:val="24"/>
            <w:rPrChange w:author="JN Marcos" w:date="2015-10-02T23:39:00Z" w:id="860">
              <w:rPr>
                <w:rFonts w:ascii="Arial" w:hAnsi="Arial" w:cs="Arial" w:eastAsiaTheme="minorEastAsia"/>
                <w:sz w:val="24"/>
                <w:szCs w:val="24"/>
              </w:rPr>
            </w:rPrChange>
          </w:rPr>
          <w:delText>.</w:delText>
        </w:r>
      </w:del>
    </w:p>
    <w:p w:rsidRPr="00F0500C" w:rsidR="002744F2" w:rsidP="7AA55BCA" w:rsidRDefault="1CBA9C19" w14:paraId="0A785DE4" w14:textId="47121B23">
      <w:pPr>
        <w:numPr>
          <w:ilvl w:val="0"/>
          <w:numId w:val="6"/>
        </w:numPr>
        <w:spacing w:line="240" w:lineRule="auto"/>
        <w:jc w:val="both"/>
        <w:rPr>
          <w:rFonts w:ascii="Segoe UI" w:hAnsi="Segoe UI" w:eastAsia="Segoe UI" w:cs="Segoe UI"/>
          <w:sz w:val="24"/>
          <w:szCs w:val="24"/>
        </w:rPr>
      </w:pPr>
      <w:r w:rsidRPr="7AA55BCA">
        <w:rPr>
          <w:rFonts w:ascii="Segoe UI" w:hAnsi="Segoe UI" w:eastAsia="Segoe UI" w:cs="Segoe UI"/>
          <w:sz w:val="24"/>
          <w:szCs w:val="24"/>
          <w:rPrChange w:author="JN Marcos" w:date="2015-10-03T21:11:00Z" w:id="861">
            <w:rPr>
              <w:rFonts w:ascii="Arial" w:hAnsi="Arial" w:cs="Arial"/>
              <w:sz w:val="24"/>
              <w:szCs w:val="24"/>
            </w:rPr>
          </w:rPrChange>
        </w:rPr>
        <w:t>O professor</w:t>
      </w:r>
      <w:r w:rsidRPr="7AA55BCA" w:rsidR="00414F16">
        <w:rPr>
          <w:rFonts w:ascii="Segoe UI" w:hAnsi="Segoe UI" w:eastAsia="Segoe UI" w:cs="Segoe UI"/>
          <w:sz w:val="24"/>
          <w:szCs w:val="24"/>
          <w:rPrChange w:author="JN Marcos" w:date="2015-10-03T21:11:00Z" w:id="862">
            <w:rPr>
              <w:rFonts w:ascii="Arial" w:hAnsi="Arial" w:cs="Arial"/>
              <w:sz w:val="24"/>
              <w:szCs w:val="24"/>
            </w:rPr>
          </w:rPrChange>
        </w:rPr>
        <w:t xml:space="preserve"> que é um coordenador de curso </w:t>
      </w:r>
      <w:r w:rsidRPr="7AA55BCA">
        <w:rPr>
          <w:rFonts w:ascii="Segoe UI" w:hAnsi="Segoe UI" w:eastAsia="Segoe UI" w:cs="Segoe UI"/>
          <w:sz w:val="24"/>
          <w:szCs w:val="24"/>
          <w:rPrChange w:author="JN Marcos" w:date="2015-10-03T21:11:00Z" w:id="863">
            <w:rPr>
              <w:rFonts w:ascii="Arial" w:hAnsi="Arial" w:cs="Arial"/>
              <w:sz w:val="24"/>
              <w:szCs w:val="24"/>
            </w:rPr>
          </w:rPrChange>
        </w:rPr>
        <w:t xml:space="preserve">é capaz também de listar todos os alunos do curso que ele coordena.  O coordenador também pode manipular a grade </w:t>
      </w:r>
      <w:r w:rsidRPr="7AA55BCA" w:rsidR="00414F16">
        <w:rPr>
          <w:rFonts w:ascii="Segoe UI" w:hAnsi="Segoe UI" w:eastAsia="Segoe UI" w:cs="Segoe UI"/>
          <w:sz w:val="24"/>
          <w:szCs w:val="24"/>
          <w:rPrChange w:author="JN Marcos" w:date="2015-10-03T21:11:00Z" w:id="864">
            <w:rPr>
              <w:rFonts w:ascii="Arial" w:hAnsi="Arial" w:cs="Arial"/>
              <w:sz w:val="24"/>
              <w:szCs w:val="24"/>
            </w:rPr>
          </w:rPrChange>
        </w:rPr>
        <w:t>curricular de um curso</w:t>
      </w:r>
      <w:r w:rsidRPr="7AA55BCA">
        <w:rPr>
          <w:rFonts w:ascii="Segoe UI" w:hAnsi="Segoe UI" w:eastAsia="Segoe UI" w:cs="Segoe UI"/>
          <w:sz w:val="24"/>
          <w:szCs w:val="24"/>
          <w:rPrChange w:author="JN Marcos" w:date="2015-10-03T21:11:00Z" w:id="865">
            <w:rPr>
              <w:rFonts w:ascii="Arial" w:hAnsi="Arial" w:cs="Arial"/>
              <w:sz w:val="24"/>
              <w:szCs w:val="24"/>
            </w:rPr>
          </w:rPrChange>
        </w:rPr>
        <w:t>, como manipular disciplinas e professores que ensinarão uma disciplina.</w:t>
      </w:r>
    </w:p>
    <w:p w:rsidR="1CBA9C19" w:rsidP="7AA55BCA" w:rsidRDefault="1CBA9C19" w14:paraId="67535F55" w14:textId="406E41DF">
      <w:pPr>
        <w:numPr>
          <w:ilvl w:val="0"/>
          <w:numId w:val="6"/>
        </w:numPr>
        <w:spacing w:line="240" w:lineRule="auto"/>
        <w:jc w:val="both"/>
        <w:rPr>
          <w:ins w:author="JN Marcos" w:date="2015-10-03T15:55:00Z" w:id="866"/>
          <w:rFonts w:ascii="Segoe UI" w:hAnsi="Segoe UI" w:eastAsia="Segoe UI" w:cs="Segoe UI"/>
          <w:sz w:val="24"/>
          <w:szCs w:val="24"/>
        </w:rPr>
      </w:pPr>
      <w:r w:rsidRPr="7AA55BCA">
        <w:rPr>
          <w:rFonts w:ascii="Segoe UI" w:hAnsi="Segoe UI" w:eastAsia="Segoe UI" w:cs="Segoe UI"/>
          <w:sz w:val="24"/>
          <w:szCs w:val="24"/>
          <w:rPrChange w:author="JN Marcos" w:date="2015-10-03T21:11:00Z" w:id="867">
            <w:rPr>
              <w:rFonts w:ascii="Arial" w:hAnsi="Arial" w:cs="Arial"/>
              <w:sz w:val="24"/>
              <w:szCs w:val="24"/>
            </w:rPr>
          </w:rPrChange>
        </w:rPr>
        <w:t>O professor será capaz de visualizar todo o projeto de pesquisa que ele está envolvido, como també</w:t>
      </w:r>
      <w:r w:rsidRPr="7AA55BCA" w:rsidR="00414F16">
        <w:rPr>
          <w:rFonts w:ascii="Segoe UI" w:hAnsi="Segoe UI" w:eastAsia="Segoe UI" w:cs="Segoe UI"/>
          <w:sz w:val="24"/>
          <w:szCs w:val="24"/>
          <w:rPrChange w:author="JN Marcos" w:date="2015-10-03T21:11:00Z" w:id="868">
            <w:rPr>
              <w:rFonts w:ascii="Arial" w:hAnsi="Arial" w:cs="Arial"/>
              <w:sz w:val="24"/>
              <w:szCs w:val="24"/>
            </w:rPr>
          </w:rPrChange>
        </w:rPr>
        <w:t>m alunos que estão participando</w:t>
      </w:r>
      <w:r w:rsidRPr="7AA55BCA">
        <w:rPr>
          <w:rFonts w:ascii="Segoe UI" w:hAnsi="Segoe UI" w:eastAsia="Segoe UI" w:cs="Segoe UI"/>
          <w:sz w:val="24"/>
          <w:szCs w:val="24"/>
          <w:rPrChange w:author="JN Marcos" w:date="2015-10-03T21:11:00Z" w:id="869">
            <w:rPr>
              <w:rFonts w:ascii="Arial" w:hAnsi="Arial" w:cs="Arial"/>
              <w:sz w:val="24"/>
              <w:szCs w:val="24"/>
            </w:rPr>
          </w:rPrChange>
        </w:rPr>
        <w:t xml:space="preserve">, ele poderá também </w:t>
      </w:r>
      <w:r w:rsidRPr="7AA55BCA" w:rsidR="00414F16">
        <w:rPr>
          <w:rFonts w:ascii="Segoe UI" w:hAnsi="Segoe UI" w:eastAsia="Segoe UI" w:cs="Segoe UI"/>
          <w:sz w:val="24"/>
          <w:szCs w:val="24"/>
          <w:rPrChange w:author="JN Marcos" w:date="2015-10-03T21:11:00Z" w:id="870">
            <w:rPr>
              <w:rFonts w:ascii="Arial" w:hAnsi="Arial" w:cs="Arial"/>
              <w:sz w:val="24"/>
              <w:szCs w:val="24"/>
            </w:rPr>
          </w:rPrChange>
        </w:rPr>
        <w:t>consultar</w:t>
      </w:r>
      <w:r w:rsidRPr="7AA55BCA">
        <w:rPr>
          <w:rFonts w:ascii="Segoe UI" w:hAnsi="Segoe UI" w:eastAsia="Segoe UI" w:cs="Segoe UI"/>
          <w:sz w:val="24"/>
          <w:szCs w:val="24"/>
          <w:rPrChange w:author="JN Marcos" w:date="2015-10-03T21:11:00Z" w:id="871">
            <w:rPr>
              <w:rFonts w:ascii="Arial" w:hAnsi="Arial" w:cs="Arial"/>
              <w:sz w:val="24"/>
              <w:szCs w:val="24"/>
            </w:rPr>
          </w:rPrChange>
        </w:rPr>
        <w:t xml:space="preserve"> todos artigos produzidos nos projetos de pesquisa.</w:t>
      </w:r>
    </w:p>
    <w:p w:rsidRPr="00A54831" w:rsidR="00A54831" w:rsidP="7AA55BCA" w:rsidRDefault="00A54831" w14:paraId="20C03559" w14:textId="0286B270" w14:noSpellErr="1">
      <w:pPr>
        <w:numPr>
          <w:ilvl w:val="0"/>
          <w:numId w:val="6"/>
        </w:numPr>
        <w:spacing w:line="240" w:lineRule="auto"/>
        <w:jc w:val="both"/>
        <w:rPr>
          <w:ins w:author="JN Marcos" w:date="2015-10-03T15:56:00Z" w:id="872"/>
          <w:rFonts w:ascii="Segoe UI" w:hAnsi="Segoe UI" w:eastAsia="Segoe UI" w:cs="Segoe UI"/>
          <w:sz w:val="24"/>
          <w:szCs w:val="24"/>
          <w:rPrChange w:author="JN Marcos" w:date="2015-10-03T15:56:00Z" w:id="873">
            <w:rPr>
              <w:ins w:author="JN Marcos" w:date="2015-10-03T15:56:00Z" w:id="874"/>
              <w:rFonts w:ascii="Segoe UI" w:hAnsi="Segoe UI" w:cs="Segoe UI"/>
              <w:sz w:val="24"/>
            </w:rPr>
          </w:rPrChange>
        </w:rPr>
      </w:pPr>
      <w:ins w:author="JN Marcos" w:date="2015-10-03T15:55:00Z" w:id="875">
        <w:r w:rsidRPr="0E819724">
          <w:rPr>
            <w:rFonts w:ascii="Segoe UI" w:hAnsi="Segoe UI" w:eastAsia="Segoe UI" w:cs="Segoe UI"/>
            <w:sz w:val="24"/>
            <w:szCs w:val="24"/>
            <w:rPrChange w:author="JN Marcos" w:date="2015-10-03T22:13:00Z" w:id="876">
              <w:rPr>
                <w:rFonts w:ascii="Segoe UI" w:hAnsi="Segoe UI" w:cs="Segoe UI"/>
                <w:sz w:val="24"/>
              </w:rPr>
            </w:rPrChange>
          </w:rPr>
          <w:t xml:space="preserve">Informações sobre o </w:t>
        </w:r>
      </w:ins>
      <w:ins w:author="JN Marcos" w:date="2015-10-03T15:56:00Z" w:id="877">
        <w:r w:rsidRPr="0E819724">
          <w:rPr>
            <w:rFonts w:ascii="Segoe UI" w:hAnsi="Segoe UI" w:eastAsia="Segoe UI" w:cs="Segoe UI"/>
            <w:sz w:val="24"/>
            <w:szCs w:val="24"/>
            <w:rPrChange w:author="JN Marcos" w:date="2015-10-03T22:13:00Z" w:id="878">
              <w:rPr>
                <w:rFonts w:ascii="Segoe UI" w:hAnsi="Segoe UI" w:cs="Segoe UI"/>
                <w:sz w:val="24"/>
              </w:rPr>
            </w:rPrChange>
          </w:rPr>
          <w:t>professor</w:t>
        </w:r>
      </w:ins>
      <w:ins w:author="JN Marcos" w:date="2015-10-03T15:55:00Z" w:id="879">
        <w:r w:rsidRPr="0E819724">
          <w:rPr>
            <w:rFonts w:ascii="Segoe UI" w:hAnsi="Segoe UI" w:eastAsia="Segoe UI" w:cs="Segoe UI"/>
            <w:sz w:val="24"/>
            <w:szCs w:val="24"/>
            <w:rPrChange w:author="JN Marcos" w:date="2015-10-03T22:13:00Z" w:id="880">
              <w:rPr>
                <w:rFonts w:ascii="Segoe UI" w:hAnsi="Segoe UI" w:cs="Segoe UI"/>
                <w:sz w:val="24"/>
              </w:rPr>
            </w:rPrChange>
          </w:rPr>
          <w:t xml:space="preserve"> que estão inseridas no sistema AVA (CPF, </w:t>
        </w:r>
      </w:ins>
      <w:ins w:author="JN Marcos" w:date="2015-10-03T16:04:00Z" w:id="881">
        <w:r w:rsidRPr="0E819724" w:rsidR="00801463">
          <w:rPr>
            <w:rFonts w:ascii="Segoe UI" w:hAnsi="Segoe UI" w:eastAsia="Segoe UI" w:cs="Segoe UI"/>
            <w:sz w:val="24"/>
            <w:szCs w:val="24"/>
            <w:rPrChange w:author="JN Marcos" w:date="2015-10-03T22:13:00Z" w:id="882">
              <w:rPr>
                <w:rFonts w:ascii="Segoe UI" w:hAnsi="Segoe UI" w:cs="Segoe UI"/>
                <w:sz w:val="24"/>
              </w:rPr>
            </w:rPrChange>
          </w:rPr>
          <w:t xml:space="preserve">departamento de origem, </w:t>
        </w:r>
      </w:ins>
      <w:ins w:author="JN Marcos" w:date="2015-10-03T22:13:00Z" w:id="883">
        <w:r w:rsidRPr="0E819724" w:rsidR="0E819724">
          <w:rPr>
            <w:rFonts w:ascii="Segoe UI" w:hAnsi="Segoe UI" w:eastAsia="Segoe UI" w:cs="Segoe UI"/>
            <w:sz w:val="24"/>
            <w:szCs w:val="24"/>
            <w:rPrChange w:author="JN Marcos" w:date="2015-10-03T22:13:00Z" w:id="884">
              <w:rPr>
                <w:rFonts w:ascii="Segoe UI" w:hAnsi="Segoe UI" w:cs="Segoe UI"/>
                <w:sz w:val="24"/>
              </w:rPr>
            </w:rPrChange>
          </w:rPr>
          <w:t>p</w:t>
        </w:r>
      </w:ins>
      <w:ins w:author="JN Marcos" w:date="2015-10-03T15:55:00Z" w:id="885">
        <w:r w:rsidRPr="0E819724">
          <w:rPr>
            <w:rFonts w:ascii="Segoe UI" w:hAnsi="Segoe UI" w:eastAsia="Segoe UI" w:cs="Segoe UI"/>
            <w:sz w:val="24"/>
            <w:szCs w:val="24"/>
            <w:rPrChange w:author="JN Marcos" w:date="2015-10-03T22:13:00Z" w:id="886">
              <w:rPr>
                <w:rFonts w:ascii="Segoe UI" w:hAnsi="Segoe UI" w:cs="Segoe UI"/>
                <w:sz w:val="24"/>
              </w:rPr>
            </w:rPrChange>
          </w:rPr>
          <w:t>or exemplo)</w:t>
        </w:r>
      </w:ins>
    </w:p>
    <w:p w:rsidRPr="00801463" w:rsidR="00A54831" w:rsidP="7AA55BCA" w:rsidRDefault="00A54831" w14:paraId="4773FCAD" w14:textId="32CCBA6E" w14:noSpellErr="1">
      <w:pPr>
        <w:numPr>
          <w:ilvl w:val="0"/>
          <w:numId w:val="6"/>
        </w:numPr>
        <w:spacing w:line="240" w:lineRule="auto"/>
        <w:jc w:val="both"/>
        <w:rPr>
          <w:ins w:author="JN Marcos" w:date="2015-10-03T16:01:00Z" w:id="887"/>
          <w:rFonts w:ascii="Segoe UI" w:hAnsi="Segoe UI" w:eastAsia="Segoe UI" w:cs="Segoe UI"/>
          <w:sz w:val="24"/>
          <w:szCs w:val="24"/>
          <w:rPrChange w:author="JN Marcos" w:date="2015-10-03T16:01:00Z" w:id="888">
            <w:rPr>
              <w:ins w:author="JN Marcos" w:date="2015-10-03T16:01:00Z" w:id="889"/>
              <w:rFonts w:ascii="Segoe UI" w:hAnsi="Segoe UI" w:cs="Segoe UI"/>
              <w:sz w:val="24"/>
            </w:rPr>
          </w:rPrChange>
        </w:rPr>
      </w:pPr>
      <w:ins w:author="JN Marcos" w:date="2015-10-03T15:57:00Z" w:id="890">
        <w:r w:rsidRPr="2174A776">
          <w:rPr>
            <w:rFonts w:ascii="Segoe UI" w:hAnsi="Segoe UI" w:eastAsia="Segoe UI" w:cs="Segoe UI"/>
            <w:sz w:val="24"/>
            <w:szCs w:val="24"/>
            <w:rPrChange w:author="Guilherme Melo" w:date="2015-10-04T00:09:00Z" w:id="891">
              <w:rPr>
                <w:rFonts w:ascii="Segoe UI" w:hAnsi="Segoe UI" w:cs="Segoe UI"/>
                <w:sz w:val="24"/>
              </w:rPr>
            </w:rPrChange>
          </w:rPr>
          <w:t>Consulta das atividade</w:t>
        </w:r>
      </w:ins>
      <w:ins w:author="JN Marcos" w:date="2015-10-03T16:00:00Z" w:id="892">
        <w:r w:rsidRPr="2174A776" w:rsidR="00801463">
          <w:rPr>
            <w:rFonts w:ascii="Segoe UI" w:hAnsi="Segoe UI" w:eastAsia="Segoe UI" w:cs="Segoe UI"/>
            <w:sz w:val="24"/>
            <w:szCs w:val="24"/>
            <w:rPrChange w:author="Guilherme Melo" w:date="2015-10-04T00:09:00Z" w:id="893">
              <w:rPr>
                <w:rFonts w:ascii="Segoe UI" w:hAnsi="Segoe UI" w:cs="Segoe UI"/>
                <w:sz w:val="24"/>
              </w:rPr>
            </w:rPrChange>
          </w:rPr>
          <w:t>s</w:t>
        </w:r>
      </w:ins>
      <w:ins w:author="JN Marcos" w:date="2015-10-03T15:57:00Z" w:id="894">
        <w:r w:rsidRPr="2174A776">
          <w:rPr>
            <w:rFonts w:ascii="Segoe UI" w:hAnsi="Segoe UI" w:eastAsia="Segoe UI" w:cs="Segoe UI"/>
            <w:sz w:val="24"/>
            <w:szCs w:val="24"/>
            <w:rPrChange w:author="Guilherme Melo" w:date="2015-10-04T00:09:00Z" w:id="895">
              <w:rPr>
                <w:rFonts w:ascii="Segoe UI" w:hAnsi="Segoe UI" w:cs="Segoe UI"/>
                <w:sz w:val="24"/>
              </w:rPr>
            </w:rPrChange>
          </w:rPr>
          <w:t xml:space="preserve"> desenvolvidas por cada aluno </w:t>
        </w:r>
      </w:ins>
      <w:ins w:author="JN Marcos" w:date="2015-10-03T16:00:00Z" w:id="896">
        <w:r w:rsidRPr="2174A776" w:rsidR="00801463">
          <w:rPr>
            <w:rFonts w:ascii="Segoe UI" w:hAnsi="Segoe UI" w:eastAsia="Segoe UI" w:cs="Segoe UI"/>
            <w:sz w:val="24"/>
            <w:szCs w:val="24"/>
            <w:rPrChange w:author="Guilherme Melo" w:date="2015-10-04T00:09:00Z" w:id="897">
              <w:rPr>
                <w:rFonts w:ascii="Segoe UI" w:hAnsi="Segoe UI" w:cs="Segoe UI"/>
                <w:sz w:val="24"/>
              </w:rPr>
            </w:rPrChange>
          </w:rPr>
          <w:t>nas ofertas de disciplinas na qual ministra</w:t>
        </w:r>
      </w:ins>
    </w:p>
    <w:p w:rsidRPr="002B36E0" w:rsidR="00801463" w:rsidP="7AA55BCA" w:rsidRDefault="00801463" w14:paraId="2C9387C7" w14:textId="4843471F" w14:noSpellErr="1">
      <w:pPr>
        <w:numPr>
          <w:ilvl w:val="0"/>
          <w:numId w:val="6"/>
        </w:numPr>
        <w:spacing w:line="240" w:lineRule="auto"/>
        <w:jc w:val="both"/>
        <w:rPr>
          <w:rFonts w:ascii="Segoe UI" w:hAnsi="Segoe UI" w:eastAsia="Segoe UI" w:cs="Segoe UI"/>
          <w:sz w:val="24"/>
          <w:szCs w:val="24"/>
        </w:rPr>
      </w:pPr>
      <w:ins w:author="JN Marcos" w:date="2015-10-03T16:01:00Z" w:id="898">
        <w:r w:rsidRPr="2174A776">
          <w:rPr>
            <w:rFonts w:ascii="Segoe UI" w:hAnsi="Segoe UI" w:eastAsia="Segoe UI" w:cs="Segoe UI"/>
            <w:sz w:val="24"/>
            <w:szCs w:val="24"/>
            <w:rPrChange w:author="Guilherme Melo" w:date="2015-10-04T00:09:00Z" w:id="899">
              <w:rPr>
                <w:rFonts w:ascii="Segoe UI" w:hAnsi="Segoe UI" w:cs="Segoe UI"/>
                <w:sz w:val="24"/>
              </w:rPr>
            </w:rPrChange>
          </w:rPr>
          <w:t>Além disso, pode consultar a situação de cada alun</w:t>
        </w:r>
      </w:ins>
      <w:ins w:author="JN Marcos" w:date="2015-10-03T16:03:00Z" w:id="900">
        <w:r w:rsidRPr="2174A776">
          <w:rPr>
            <w:rFonts w:ascii="Segoe UI" w:hAnsi="Segoe UI" w:eastAsia="Segoe UI" w:cs="Segoe UI"/>
            <w:sz w:val="24"/>
            <w:szCs w:val="24"/>
            <w:rPrChange w:author="Guilherme Melo" w:date="2015-10-04T00:09:00Z" w:id="901">
              <w:rPr>
                <w:rFonts w:ascii="Segoe UI" w:hAnsi="Segoe UI" w:cs="Segoe UI"/>
                <w:sz w:val="24"/>
              </w:rPr>
            </w:rPrChange>
          </w:rPr>
          <w:t>o</w:t>
        </w:r>
      </w:ins>
      <w:ins w:author="JN Marcos" w:date="2015-10-03T16:01:00Z" w:id="902">
        <w:r w:rsidRPr="2174A776">
          <w:rPr>
            <w:rFonts w:ascii="Segoe UI" w:hAnsi="Segoe UI" w:eastAsia="Segoe UI" w:cs="Segoe UI"/>
            <w:sz w:val="24"/>
            <w:szCs w:val="24"/>
            <w:rPrChange w:author="Guilherme Melo" w:date="2015-10-04T00:09:00Z" w:id="903">
              <w:rPr>
                <w:rFonts w:ascii="Segoe UI" w:hAnsi="Segoe UI" w:cs="Segoe UI"/>
                <w:sz w:val="24"/>
              </w:rPr>
            </w:rPrChange>
          </w:rPr>
          <w:t xml:space="preserve"> ap</w:t>
        </w:r>
      </w:ins>
      <w:ins w:author="JN Marcos" w:date="2015-10-03T16:02:00Z" w:id="904">
        <w:r w:rsidRPr="2174A776">
          <w:rPr>
            <w:rFonts w:ascii="Segoe UI" w:hAnsi="Segoe UI" w:eastAsia="Segoe UI" w:cs="Segoe UI"/>
            <w:sz w:val="24"/>
            <w:szCs w:val="24"/>
            <w:rPrChange w:author="Guilherme Melo" w:date="2015-10-04T00:09:00Z" w:id="905">
              <w:rPr>
                <w:rFonts w:ascii="Segoe UI" w:hAnsi="Segoe UI" w:cs="Segoe UI"/>
                <w:sz w:val="24"/>
              </w:rPr>
            </w:rPrChange>
          </w:rPr>
          <w:t>ós o fim da oferta da disciplina por ele ministrada</w:t>
        </w:r>
      </w:ins>
    </w:p>
    <w:p w:rsidRPr="00F0500C" w:rsidR="002B36E0" w:rsidP="002B36E0" w:rsidRDefault="002B36E0" w14:paraId="0EE18F91" w14:textId="77777777">
      <w:pPr>
        <w:spacing w:line="240" w:lineRule="auto"/>
        <w:ind w:left="785"/>
        <w:jc w:val="both"/>
        <w:rPr>
          <w:rFonts w:ascii="Arial" w:hAnsi="Arial" w:cs="Arial" w:eastAsiaTheme="minorEastAsia"/>
          <w:sz w:val="24"/>
          <w:szCs w:val="24"/>
        </w:rPr>
      </w:pPr>
    </w:p>
    <w:p w:rsidRPr="00227399" w:rsidR="00311AF1" w:rsidP="00311AF1" w:rsidRDefault="00311AF1" w14:paraId="223D0EF9" w14:textId="345E4DE0">
      <w:pPr>
        <w:pStyle w:val="Ttulo1"/>
        <w:rPr>
          <w:rFonts w:ascii="Segoe UI" w:hAnsi="Segoe UI" w:eastAsia="Segoe UI" w:cs="Segoe UI"/>
        </w:rPr>
      </w:pPr>
      <w:bookmarkStart w:name="_Toc431651229" w:id="906"/>
      <w:r w:rsidRPr="00227399">
        <w:rPr>
          <w:rFonts w:ascii="Segoe UI" w:hAnsi="Segoe UI" w:eastAsia="Segoe UI" w:cs="Segoe UI"/>
          <w:rPrChange w:author="JN Marcos" w:date="2015-10-03T15:42:00Z" w:id="907">
            <w:rPr>
              <w:rFonts w:ascii="Arial" w:hAnsi="Arial" w:cs="Arial"/>
            </w:rPr>
          </w:rPrChange>
        </w:rPr>
        <w:t>RELATÓRIOS</w:t>
      </w:r>
      <w:bookmarkEnd w:id="906"/>
    </w:p>
    <w:p w:rsidRPr="00227399" w:rsidR="0050130E" w:rsidP="00F0500C" w:rsidRDefault="00F0500C" w14:paraId="6F6803B7" w14:textId="4F981B80">
      <w:pPr>
        <w:pStyle w:val="Ttulo2"/>
        <w:rPr>
          <w:rFonts w:ascii="Segoe UI" w:hAnsi="Segoe UI" w:eastAsia="Segoe UI" w:cs="Segoe UI"/>
        </w:rPr>
      </w:pPr>
      <w:bookmarkStart w:name="_Toc431651230" w:id="908"/>
      <w:r w:rsidRPr="00227399">
        <w:rPr>
          <w:rFonts w:ascii="Segoe UI" w:hAnsi="Segoe UI" w:eastAsia="Segoe UI" w:cs="Segoe UI"/>
          <w:rPrChange w:author="JN Marcos" w:date="2015-10-03T15:42:00Z" w:id="909">
            <w:rPr>
              <w:rFonts w:ascii="Arial" w:hAnsi="Arial" w:cs="Arial"/>
            </w:rPr>
          </w:rPrChange>
        </w:rPr>
        <w:t>ALU</w:t>
      </w:r>
      <w:r w:rsidRPr="00227399" w:rsidR="00CC487C">
        <w:rPr>
          <w:rFonts w:ascii="Segoe UI" w:hAnsi="Segoe UI" w:eastAsia="Segoe UI" w:cs="Segoe UI"/>
          <w:rPrChange w:author="JN Marcos" w:date="2015-10-03T15:42:00Z" w:id="910">
            <w:rPr>
              <w:rFonts w:ascii="Arial" w:hAnsi="Arial" w:cs="Arial"/>
            </w:rPr>
          </w:rPrChange>
        </w:rPr>
        <w:t>NO</w:t>
      </w:r>
      <w:bookmarkEnd w:id="908"/>
    </w:p>
    <w:p w:rsidRPr="00227399" w:rsidR="00CC487C" w:rsidDel="2C5A4E16" w:rsidRDefault="00CC487C" w14:paraId="3D398DD6" w14:textId="135EF4E6">
      <w:pPr>
        <w:numPr>
          <w:ilvl w:val="0"/>
          <w:numId w:val="17"/>
        </w:numPr>
        <w:rPr>
          <w:del w:author="JN Marcos" w:date="2015-10-03T21:10:00Z" w:id="911"/>
          <w:rFonts w:ascii="Segoe UI" w:hAnsi="Segoe UI" w:cs="Segoe UI"/>
          <w:color w:val="FF0000"/>
          <w:sz w:val="24"/>
          <w:rPrChange w:author="JN Marcos" w:date="2015-10-03T15:42:00Z" w:id="912">
            <w:rPr>
              <w:del w:author="JN Marcos" w:date="2015-10-03T21:10:00Z" w:id="913"/>
              <w:rFonts w:ascii="Arial" w:hAnsi="Arial" w:cs="Arial"/>
              <w:color w:val="FF0000"/>
              <w:sz w:val="24"/>
            </w:rPr>
          </w:rPrChange>
        </w:rPr>
        <w:pPrChange w:author="JN Marcos" w:date="2015-10-03T15:55:00Z" w:id="914">
          <w:pPr/>
        </w:pPrChange>
      </w:pPr>
      <w:del w:author="JN Marcos" w:date="2015-10-03T21:10:00Z" w:id="915">
        <w:r w:rsidRPr="00227399" w:rsidDel="2C5A4E16">
          <w:rPr>
            <w:rFonts w:ascii="Segoe UI" w:hAnsi="Segoe UI" w:eastAsia="Arial" w:cs="Segoe UI"/>
            <w:sz w:val="24"/>
            <w:szCs w:val="24"/>
            <w:rPrChange w:author="JN Marcos" w:date="2015-10-03T15:42:00Z" w:id="916">
              <w:rPr>
                <w:rFonts w:ascii="Arial" w:hAnsi="Arial" w:cs="Arial"/>
                <w:sz w:val="24"/>
              </w:rPr>
            </w:rPrChange>
          </w:rPr>
          <w:delText xml:space="preserve">1. </w:delText>
        </w:r>
      </w:del>
      <w:r w:rsidRPr="00227399">
        <w:rPr>
          <w:rFonts w:ascii="Segoe UI" w:hAnsi="Segoe UI" w:eastAsia="Segoe UI" w:cs="Segoe UI"/>
          <w:sz w:val="24"/>
          <w:szCs w:val="24"/>
          <w:rPrChange w:author="JN Marcos" w:date="2015-10-03T15:42:00Z" w:id="917">
            <w:rPr>
              <w:rFonts w:ascii="Arial" w:hAnsi="Arial" w:cs="Arial"/>
              <w:sz w:val="24"/>
            </w:rPr>
          </w:rPrChange>
        </w:rPr>
        <w:t xml:space="preserve">Grade de </w:t>
      </w:r>
      <w:ins w:author="JN Marcos" w:date="2015-10-03T15:37:00Z" w:id="918">
        <w:r w:rsidRPr="00227399" w:rsidR="0033420C">
          <w:rPr>
            <w:rFonts w:ascii="Segoe UI" w:hAnsi="Segoe UI" w:eastAsia="Segoe UI" w:cs="Segoe UI"/>
            <w:sz w:val="24"/>
            <w:szCs w:val="24"/>
          </w:rPr>
          <w:t>h</w:t>
        </w:r>
      </w:ins>
      <w:del w:author="JN Marcos" w:date="2015-10-03T15:37:00Z" w:id="919">
        <w:r w:rsidRPr="00227399" w:rsidDel="0033420C">
          <w:rPr>
            <w:rFonts w:ascii="Segoe UI" w:hAnsi="Segoe UI" w:eastAsia="Segoe UI" w:cs="Segoe UI"/>
            <w:sz w:val="24"/>
            <w:szCs w:val="24"/>
            <w:rPrChange w:author="JN Marcos" w:date="2015-10-03T15:42:00Z" w:id="920">
              <w:rPr>
                <w:rFonts w:ascii="Arial" w:hAnsi="Arial" w:cs="Arial"/>
                <w:sz w:val="24"/>
              </w:rPr>
            </w:rPrChange>
          </w:rPr>
          <w:delText>H</w:delText>
        </w:r>
      </w:del>
      <w:r w:rsidRPr="00227399">
        <w:rPr>
          <w:rFonts w:ascii="Segoe UI" w:hAnsi="Segoe UI" w:eastAsia="Segoe UI" w:cs="Segoe UI"/>
          <w:sz w:val="24"/>
          <w:szCs w:val="24"/>
          <w:rPrChange w:author="JN Marcos" w:date="2015-10-03T15:42:00Z" w:id="921">
            <w:rPr>
              <w:rFonts w:ascii="Arial" w:hAnsi="Arial" w:cs="Arial"/>
              <w:sz w:val="24"/>
            </w:rPr>
          </w:rPrChange>
        </w:rPr>
        <w:t>orário</w:t>
      </w:r>
      <w:r w:rsidRPr="00227399" w:rsidR="002B36E0">
        <w:rPr>
          <w:rFonts w:ascii="Segoe UI" w:hAnsi="Segoe UI" w:eastAsia="Segoe UI" w:cs="Segoe UI"/>
          <w:sz w:val="24"/>
          <w:szCs w:val="24"/>
          <w:rPrChange w:author="JN Marcos" w:date="2015-10-03T15:42:00Z" w:id="922">
            <w:rPr>
              <w:rFonts w:ascii="Arial" w:hAnsi="Arial" w:cs="Arial"/>
              <w:sz w:val="24"/>
            </w:rPr>
          </w:rPrChange>
        </w:rPr>
        <w:t xml:space="preserve"> </w:t>
      </w:r>
      <w:ins w:author="JN Marcos" w:date="2015-10-03T21:04:00Z" w:id="923">
        <w:r w:rsidRPr="00227399" w:rsidR="0033420C">
          <w:rPr>
            <w:rFonts w:ascii="Segoe UI" w:hAnsi="Segoe UI" w:eastAsia="Segoe UI" w:cs="Segoe UI"/>
            <w:sz w:val="24"/>
            <w:szCs w:val="24"/>
          </w:rPr>
          <w:t>do aluno</w:t>
        </w:r>
      </w:ins>
      <w:ins w:author="JN Marcos" w:date="2015-10-03T15:37:00Z" w:id="924">
        <w:r w:rsidRPr="00227399" w:rsidR="0033420C">
          <w:rPr>
            <w:rFonts w:ascii="Segoe UI" w:hAnsi="Segoe UI" w:eastAsia="Segoe UI" w:cs="Segoe UI"/>
            <w:sz w:val="24"/>
            <w:szCs w:val="24"/>
          </w:rPr>
          <w:t xml:space="preserve"> por semestre</w:t>
        </w:r>
      </w:ins>
      <w:del w:author="JN Marcos" w:date="2015-10-03T15:37:00Z" w:id="925">
        <w:r w:rsidRPr="00227399" w:rsidDel="0033420C" w:rsidR="002B36E0">
          <w:rPr>
            <w:rFonts w:ascii="Segoe UI" w:hAnsi="Segoe UI" w:eastAsia="Segoe UI" w:cs="Segoe UI"/>
            <w:color w:val="FF0000"/>
            <w:sz w:val="24"/>
            <w:szCs w:val="24"/>
            <w:rPrChange w:author="JN Marcos" w:date="2015-10-03T15:42:00Z" w:id="926">
              <w:rPr>
                <w:rFonts w:ascii="Arial" w:hAnsi="Arial" w:cs="Arial"/>
                <w:color w:val="FF0000"/>
                <w:sz w:val="24"/>
              </w:rPr>
            </w:rPrChange>
          </w:rPr>
          <w:delText>por semestre /ano</w:delText>
        </w:r>
      </w:del>
    </w:p>
    <w:p w:rsidRPr="00227399" w:rsidR="00CC487C" w:rsidP="1F6CF354" w:rsidRDefault="00CC487C" w14:paraId="11C79F42" w14:textId="25AB1E5E">
      <w:pPr>
        <w:pStyle w:val="PargrafodaLista"/>
        <w:numPr>
          <w:ilvl w:val="1"/>
          <w:numId w:val="18"/>
        </w:numPr>
        <w:rPr>
          <w:ins w:author="JN Marcos" w:date="2015-10-03T22:20:00Z" w:id="927"/>
          <w:rFonts w:ascii="Calibri" w:hAnsi="Calibri" w:eastAsia="Calibri" w:cs="Calibri" w:asciiTheme="minorAscii" w:hAnsiTheme="minorAscii" w:eastAsiaTheme="minorAscii" w:cstheme="minorAscii"/>
          <w:sz w:val="24"/>
          <w:szCs w:val="24"/>
          <w:rPrChange w:author="JN Marcos" w:date="2015-10-03T15:50:00Z" w:id="928">
            <w:rPr>
              <w:ins w:author="JN Marcos" w:date="2015-10-03T22:20:00Z" w:id="929"/>
              <w:rFonts w:ascii="Segoe UI" w:hAnsi="Segoe UI" w:eastAsia="Segoe UI" w:cs="Segoe UI"/>
              <w:sz w:val="24"/>
              <w:szCs w:val="24"/>
            </w:rPr>
          </w:rPrChange>
        </w:rPr>
        <w:pPrChange w:author="Guilherme Melo" w:date="2015-10-22T17:20:19.4654102" w:id="749166428">
          <w:pPr>
            <w:pStyle w:val="PargrafodaLista"/>
            <w:numPr>
              <w:ilvl w:val="0"/>
              <w:numId w:val="1"/>
            </w:numPr>
          </w:pPr>
        </w:pPrChange>
      </w:pPr>
      <w:del w:author="JN Marcos" w:date="2015-10-03T21:10:00Z" w:id="930">
        <w:r w:rsidRPr="00227399" w:rsidDel="09A5DA4F">
          <w:rPr>
            <w:rFonts w:ascii="Segoe UI" w:hAnsi="Segoe UI" w:eastAsia="Arial" w:cs="Segoe UI"/>
            <w:sz w:val="24"/>
            <w:szCs w:val="24"/>
            <w:rPrChange w:author="JN Marcos" w:date="2015-10-03T15:42:00Z" w:id="931">
              <w:rPr>
                <w:rFonts w:ascii="Arial" w:hAnsi="Arial" w:cs="Arial"/>
                <w:sz w:val="24"/>
              </w:rPr>
            </w:rPrChange>
          </w:rPr>
          <w:delText>2.</w:delText>
        </w:r>
      </w:del>
    </w:p>
    <w:p w:rsidRPr="00227399" w:rsidR="00CC487C" w:rsidDel="7BD2D59D" w:rsidRDefault="00CC487C" w14:paraId="4E92B422" w14:textId="25AB1E5E">
      <w:pPr>
        <w:pStyle w:val="PargrafodaLista"/>
        <w:rPr>
          <w:del w:author="JN Marcos" w:date="2015-10-03T22:20:00Z" w:id="932"/>
          <w:rFonts w:ascii="Segoe UI" w:hAnsi="Segoe UI" w:cs="Segoe UI"/>
          <w:color w:val="FF0000"/>
          <w:sz w:val="24"/>
          <w:rPrChange w:author="JN Marcos" w:date="2015-10-03T15:50:00Z" w:id="933">
            <w:rPr>
              <w:del w:author="JN Marcos" w:date="2015-10-03T22:20:00Z" w:id="934"/>
              <w:rFonts w:ascii="Segoe UI" w:hAnsi="Segoe UI" w:eastAsia="Segoe UI" w:cs="Segoe UI"/>
              <w:sz w:val="24"/>
              <w:szCs w:val="24"/>
            </w:rPr>
          </w:rPrChange>
        </w:rPr>
        <w:pPrChange w:author="JN Marcos" w:date="2015-10-03T15:55:00Z" w:id="935">
          <w:pPr>
            <w:pStyle w:val="PargrafodaLista"/>
            <w:numPr>
              <w:numId w:val="14"/>
            </w:numPr>
            <w:ind w:hanging="360"/>
          </w:pPr>
        </w:pPrChange>
      </w:pPr>
      <w:r w:rsidRPr="00227399">
        <w:rPr>
          <w:rFonts w:ascii="Segoe UI" w:hAnsi="Segoe UI" w:eastAsia="Segoe UI" w:cs="Segoe UI"/>
          <w:sz w:val="24"/>
          <w:szCs w:val="24"/>
          <w:rPrChange w:author="JN Marcos" w:date="2015-10-03T15:42:00Z" w:id="936">
            <w:rPr>
              <w:rFonts w:ascii="Arial" w:hAnsi="Arial" w:cs="Arial"/>
              <w:sz w:val="24"/>
            </w:rPr>
          </w:rPrChange>
        </w:rPr>
        <w:t xml:space="preserve">Histórico </w:t>
      </w:r>
      <w:ins w:author="JN Marcos" w:date="2015-10-03T15:38:00Z" w:id="937">
        <w:r w:rsidRPr="00227399" w:rsidR="0033420C">
          <w:rPr>
            <w:rFonts w:ascii="Segoe UI" w:hAnsi="Segoe UI" w:eastAsia="Segoe UI" w:cs="Segoe UI"/>
            <w:sz w:val="24"/>
            <w:szCs w:val="24"/>
          </w:rPr>
          <w:t>e</w:t>
        </w:r>
      </w:ins>
      <w:ins w:author="JN Marcos" w:date="2015-10-03T21:04:00Z" w:id="938">
        <w:r w:rsidRPr="00227399">
          <w:rPr>
            <w:rFonts w:ascii="Segoe UI" w:hAnsi="Segoe UI" w:eastAsia="Segoe UI" w:cs="Segoe UI"/>
            <w:sz w:val="24"/>
            <w:szCs w:val="24"/>
            <w:rPrChange w:author="JN Marcos" w:date="2015-10-03T15:42:00Z" w:id="939">
              <w:rPr>
                <w:rFonts w:ascii="Arial" w:hAnsi="Arial" w:cs="Arial"/>
                <w:sz w:val="24"/>
              </w:rPr>
            </w:rPrChange>
          </w:rPr>
          <w:t>scolar d</w:t>
        </w:r>
        <w:r w:rsidRPr="00227399" w:rsidR="44B586C3">
          <w:rPr>
            <w:rFonts w:ascii="Segoe UI" w:hAnsi="Segoe UI" w:eastAsia="Segoe UI" w:cs="Segoe UI"/>
            <w:sz w:val="24"/>
            <w:szCs w:val="24"/>
            <w:rPrChange w:author="JN Marcos" w:date="2015-10-03T15:42:00Z" w:id="940">
              <w:rPr>
                <w:rFonts w:ascii="Arial" w:hAnsi="Arial" w:cs="Arial"/>
                <w:sz w:val="24"/>
              </w:rPr>
            </w:rPrChange>
          </w:rPr>
          <w:t>o</w:t>
        </w:r>
      </w:ins>
      <w:ins w:author="JN Marcos" w:date="2015-10-03T21:05:00Z" w:id="941">
        <w:r w:rsidRPr="00227399" w:rsidR="46A16942">
          <w:rPr>
            <w:rFonts w:ascii="Segoe UI" w:hAnsi="Segoe UI" w:eastAsia="Segoe UI" w:cs="Segoe UI"/>
            <w:sz w:val="24"/>
            <w:szCs w:val="24"/>
            <w:rPrChange w:author="JN Marcos" w:date="2015-10-03T15:42:00Z" w:id="942">
              <w:rPr>
                <w:rFonts w:ascii="Arial" w:hAnsi="Arial" w:cs="Arial"/>
                <w:sz w:val="24"/>
              </w:rPr>
            </w:rPrChange>
          </w:rPr>
          <w:t xml:space="preserve"> </w:t>
        </w:r>
      </w:ins>
      <w:ins w:author="JN Marcos" w:date="2015-10-03T21:04:00Z" w:id="943">
        <w:r w:rsidRPr="00227399" w:rsidR="44B586C3">
          <w:rPr>
            <w:rFonts w:ascii="Segoe UI" w:hAnsi="Segoe UI" w:eastAsia="Segoe UI" w:cs="Segoe UI"/>
            <w:sz w:val="24"/>
            <w:szCs w:val="24"/>
            <w:rPrChange w:author="JN Marcos" w:date="2015-10-03T15:42:00Z" w:id="944">
              <w:rPr>
                <w:rFonts w:ascii="Arial" w:hAnsi="Arial" w:cs="Arial"/>
                <w:sz w:val="24"/>
              </w:rPr>
            </w:rPrChange>
          </w:rPr>
          <w:t>aluno</w:t>
        </w:r>
      </w:ins>
      <w:ins w:author="JN Marcos" w:date="2015-10-03T22:21:00Z" w:id="945">
        <w:r w:rsidRPr="00227399" w:rsidR="4072B681">
          <w:rPr>
            <w:rFonts w:ascii="Segoe UI" w:hAnsi="Segoe UI" w:eastAsia="Segoe UI" w:cs="Segoe UI"/>
            <w:sz w:val="24"/>
            <w:szCs w:val="24"/>
            <w:rPrChange w:author="JN Marcos" w:date="2015-10-03T15:42:00Z" w:id="946">
              <w:rPr>
                <w:rFonts w:ascii="Arial" w:hAnsi="Arial" w:cs="Arial"/>
                <w:sz w:val="24"/>
              </w:rPr>
            </w:rPrChange>
          </w:rPr>
          <w:t xml:space="preserve"> até o período vigente</w:t>
        </w:r>
      </w:ins>
    </w:p>
    <w:p w:rsidR="00A54831" w:rsidP="1F6CF354" w:rsidRDefault="00A54831" w14:paraId="38D49430" w14:textId="3EA5EF60">
      <w:pPr>
        <w:pStyle w:val="PargrafodaLista"/>
        <w:numPr>
          <w:ilvl w:val="1"/>
          <w:numId w:val="18"/>
        </w:numPr>
        <w:rPr>
          <w:ins w:author="JN Marcos" w:date="2015-10-03T22:22:00Z" w:id="947"/>
          <w:rFonts w:ascii="Calibri" w:hAnsi="Calibri" w:eastAsia="Calibri" w:cs="Calibri" w:asciiTheme="minorAscii" w:hAnsiTheme="minorAscii" w:eastAsiaTheme="minorAscii" w:cstheme="minorAscii"/>
          <w:sz w:val="24"/>
          <w:szCs w:val="24"/>
        </w:rPr>
      </w:pPr>
    </w:p>
    <w:p w:rsidR="23FF756D" w:rsidP="1F6CF354" w:rsidRDefault="23FF756D" w14:paraId="7546E2C7" w14:textId="26DC971C" w14:noSpellErr="1">
      <w:pPr>
        <w:pStyle w:val="PargrafodaLista"/>
        <w:numPr>
          <w:ilvl w:val="1"/>
          <w:numId w:val="18"/>
        </w:numPr>
        <w:rPr>
          <w:rFonts w:ascii="Calibri" w:hAnsi="Calibri" w:eastAsia="Calibri" w:cs="Calibri" w:asciiTheme="minorAscii" w:hAnsiTheme="minorAscii" w:eastAsiaTheme="minorAscii" w:cstheme="minorAscii"/>
          <w:sz w:val="24"/>
          <w:szCs w:val="24"/>
        </w:rPr>
        <w:pPrChange w:author="Guilherme Melo" w:date="2015-10-22T17:20:19.4654102" w:id="558551948">
          <w:pPr>
            <w:pStyle w:val="PargrafodaLista"/>
            <w:numPr>
              <w:ilvl w:val="0"/>
              <w:numId w:val="18"/>
            </w:numPr>
          </w:pPr>
        </w:pPrChange>
      </w:pPr>
      <w:ins w:author="JN Marcos" w:date="2015-10-03T22:22:00Z" w:id="949">
        <w:r w:rsidRPr="23FF756D">
          <w:rPr>
            <w:rFonts w:ascii="Segoe UI" w:hAnsi="Segoe UI" w:eastAsia="Segoe UI" w:cs="Segoe UI"/>
            <w:sz w:val="24"/>
            <w:szCs w:val="24"/>
            <w:rPrChange w:author="JN Marcos" w:date="2015-10-03T22:22:00Z" w:id="950">
              <w:rPr/>
            </w:rPrChange>
          </w:rPr>
          <w:t>Notas em cada o</w:t>
        </w:r>
        <w:r w:rsidRPr="23FF756D" w:rsidR="1B942F58">
          <w:rPr>
            <w:rFonts w:ascii="Segoe UI" w:hAnsi="Segoe UI" w:eastAsia="Segoe UI" w:cs="Segoe UI"/>
            <w:sz w:val="24"/>
            <w:szCs w:val="24"/>
            <w:rPrChange w:author="JN Marcos" w:date="2015-10-03T22:22:00Z" w:id="951">
              <w:rPr/>
            </w:rPrChange>
          </w:rPr>
          <w:t xml:space="preserve">ferta paga por ele (podendo ser por período ou </w:t>
        </w:r>
      </w:ins>
      <w:ins w:author="JN Marcos" w:date="2015-10-03T22:23:00Z" w:id="952">
        <w:r w:rsidRPr="23FF756D" w:rsidR="3B093D10">
          <w:rPr>
            <w:rFonts w:ascii="Segoe UI" w:hAnsi="Segoe UI" w:eastAsia="Segoe UI" w:cs="Segoe UI"/>
            <w:sz w:val="24"/>
            <w:szCs w:val="24"/>
            <w:rPrChange w:author="JN Marcos" w:date="2015-10-03T22:22:00Z" w:id="953">
              <w:rPr/>
            </w:rPrChange>
          </w:rPr>
          <w:t>"sua vida acadêmica"</w:t>
        </w:r>
      </w:ins>
      <w:ins w:author="JN Marcos" w:date="2015-10-03T22:22:00Z" w:id="954">
        <w:r w:rsidRPr="23FF756D" w:rsidR="1B942F58">
          <w:rPr>
            <w:rFonts w:ascii="Segoe UI" w:hAnsi="Segoe UI" w:eastAsia="Segoe UI" w:cs="Segoe UI"/>
            <w:sz w:val="24"/>
            <w:szCs w:val="24"/>
            <w:rPrChange w:author="JN Marcos" w:date="2015-10-03T22:22:00Z" w:id="955">
              <w:rPr/>
            </w:rPrChange>
          </w:rPr>
          <w:t>)</w:t>
        </w:r>
        <w:r w:rsidRPr="23FF756D">
          <w:rPr>
            <w:rFonts w:ascii="Segoe UI" w:hAnsi="Segoe UI" w:eastAsia="Segoe UI" w:cs="Segoe UI"/>
            <w:sz w:val="24"/>
            <w:szCs w:val="24"/>
            <w:rPrChange w:author="JN Marcos" w:date="2015-10-03T22:22:00Z" w:id="956">
              <w:rPr/>
            </w:rPrChange>
          </w:rPr>
          <w:t xml:space="preserve"> </w:t>
        </w:r>
      </w:ins>
    </w:p>
    <w:p w:rsidR="00A54831" w:rsidP="1F6CF354" w:rsidRDefault="00EE638C" w14:paraId="64032BEC" w14:textId="231ADE62" w14:noSpellErr="1">
      <w:pPr>
        <w:pStyle w:val="PargrafodaLista"/>
        <w:numPr>
          <w:ilvl w:val="1"/>
          <w:numId w:val="18"/>
        </w:numPr>
        <w:rPr>
          <w:rFonts w:ascii="Calibri" w:hAnsi="Calibri" w:eastAsia="Calibri" w:cs="Calibri" w:asciiTheme="minorAscii" w:hAnsiTheme="minorAscii" w:eastAsiaTheme="minorAscii" w:cstheme="minorAscii"/>
          <w:sz w:val="24"/>
          <w:szCs w:val="24"/>
        </w:rPr>
      </w:pPr>
      <w:ins w:author="JN Marcos" w:date="2015-10-03T15:50:00Z" w:id="957">
        <w:r>
          <w:rPr>
            <w:rFonts w:ascii="Segoe UI" w:hAnsi="Segoe UI" w:eastAsia="Segoe UI" w:cs="Segoe UI"/>
            <w:sz w:val="24"/>
            <w:szCs w:val="24"/>
          </w:rPr>
          <w:t xml:space="preserve">Disciplinas ofertadas pelo </w:t>
        </w:r>
      </w:ins>
      <w:ins w:author="JN Marcos" w:date="2015-10-03T15:51:00Z" w:id="958">
        <w:r>
          <w:rPr>
            <w:rFonts w:ascii="Segoe UI" w:hAnsi="Segoe UI" w:eastAsia="Segoe UI" w:cs="Segoe UI"/>
            <w:sz w:val="24"/>
            <w:szCs w:val="24"/>
          </w:rPr>
          <w:t>curso</w:t>
        </w:r>
      </w:ins>
      <w:ins w:author="JN Marcos" w:date="2015-10-03T16:03:00Z" w:id="959">
        <w:r w:rsidR="00801463">
          <w:rPr>
            <w:rFonts w:ascii="Segoe UI" w:hAnsi="Segoe UI" w:eastAsia="Segoe UI" w:cs="Segoe UI"/>
            <w:sz w:val="24"/>
            <w:szCs w:val="24"/>
          </w:rPr>
          <w:t>,</w:t>
        </w:r>
      </w:ins>
      <w:ins w:author="JN Marcos" w:date="2015-10-03T15:51:00Z" w:id="960">
        <w:r>
          <w:rPr>
            <w:rFonts w:ascii="Segoe UI" w:hAnsi="Segoe UI" w:eastAsia="Segoe UI" w:cs="Segoe UI"/>
            <w:sz w:val="24"/>
            <w:szCs w:val="24"/>
          </w:rPr>
          <w:t xml:space="preserve"> </w:t>
        </w:r>
      </w:ins>
      <w:ins w:author="JN Marcos" w:date="2015-10-03T16:03:00Z" w:id="961">
        <w:r w:rsidR="00801463">
          <w:rPr>
            <w:rFonts w:ascii="Segoe UI" w:hAnsi="Segoe UI" w:eastAsia="Segoe UI" w:cs="Segoe UI"/>
            <w:sz w:val="24"/>
            <w:szCs w:val="24"/>
          </w:rPr>
          <w:t xml:space="preserve">na qual </w:t>
        </w:r>
      </w:ins>
      <w:ins w:author="JN Marcos" w:date="2015-10-03T22:22:00Z" w:id="962">
        <w:r w:rsidR="23FF756D">
          <w:rPr>
            <w:rFonts w:ascii="Segoe UI" w:hAnsi="Segoe UI" w:eastAsia="Segoe UI" w:cs="Segoe UI"/>
            <w:sz w:val="24"/>
            <w:szCs w:val="24"/>
          </w:rPr>
          <w:t xml:space="preserve">o aluno </w:t>
        </w:r>
      </w:ins>
      <w:ins w:author="JN Marcos" w:date="2015-10-03T16:03:00Z" w:id="963">
        <w:r w:rsidR="00801463">
          <w:rPr>
            <w:rFonts w:ascii="Segoe UI" w:hAnsi="Segoe UI" w:eastAsia="Segoe UI" w:cs="Segoe UI"/>
            <w:sz w:val="24"/>
            <w:szCs w:val="24"/>
          </w:rPr>
          <w:t xml:space="preserve">esteja matriculado, </w:t>
        </w:r>
      </w:ins>
      <w:ins w:author="JN Marcos" w:date="2015-10-03T15:51:00Z" w:id="964">
        <w:r>
          <w:rPr>
            <w:rFonts w:ascii="Segoe UI" w:hAnsi="Segoe UI" w:eastAsia="Segoe UI" w:cs="Segoe UI"/>
            <w:sz w:val="24"/>
            <w:szCs w:val="24"/>
          </w:rPr>
          <w:t>por semestre</w:t>
        </w:r>
      </w:ins>
      <w:del w:author="JN Marcos" w:date="2015-10-03T21:04:00Z" w:id="965">
        <w:r w:rsidRPr="00A54831" w:rsidDel="4E39F9D6">
          <w:rPr>
            <w:rFonts w:ascii="Segoe UI" w:hAnsi="Segoe UI" w:cs="Segoe UI"/>
            <w:sz w:val="24"/>
            <w:rPrChange w:author="JN Marcos" w:date="2015-10-03T15:55:00Z" w:id="966">
              <w:rPr>
                <w:rFonts w:ascii="Arial" w:hAnsi="Arial" w:cs="Arial"/>
                <w:sz w:val="24"/>
              </w:rPr>
            </w:rPrChange>
          </w:rPr>
          <w:delText>E</w:delText>
        </w:r>
        <w:r w:rsidRPr="00A54831" w:rsidDel="44B586C3">
          <w:rPr>
            <w:rFonts w:ascii="Segoe UI" w:hAnsi="Segoe UI" w:eastAsia="Arial" w:cs="Segoe UI"/>
            <w:sz w:val="24"/>
            <w:szCs w:val="24"/>
            <w:rPrChange w:author="JN Marcos" w:date="2015-10-03T15:55:00Z" w:id="967">
              <w:rPr>
                <w:rFonts w:ascii="Arial" w:hAnsi="Arial" w:cs="Arial"/>
                <w:sz w:val="24"/>
              </w:rPr>
            </w:rPrChange>
          </w:rPr>
          <w:delText>scolar</w:delText>
        </w:r>
        <w:r w:rsidRPr="00A54831" w:rsidDel="44B586C3" w:rsidR="002B36E0">
          <w:rPr>
            <w:rFonts w:ascii="Segoe UI" w:hAnsi="Segoe UI" w:eastAsia="Arial" w:cs="Segoe UI"/>
            <w:sz w:val="24"/>
            <w:szCs w:val="24"/>
            <w:rPrChange w:author="JN Marcos" w:date="2015-10-03T15:55:00Z" w:id="968">
              <w:rPr>
                <w:rFonts w:ascii="Arial" w:hAnsi="Arial" w:cs="Arial"/>
                <w:sz w:val="24"/>
              </w:rPr>
            </w:rPrChange>
          </w:rPr>
          <w:delText xml:space="preserve">  d</w:delText>
        </w:r>
        <w:r w:rsidRPr="00A54831" w:rsidDel="4E39F9D6" w:rsidR="002B36E0">
          <w:rPr>
            <w:rFonts w:ascii="Segoe UI" w:hAnsi="Segoe UI" w:cs="Segoe UI"/>
            <w:sz w:val="24"/>
            <w:rPrChange w:author="JN Marcos" w:date="2015-10-03T15:55:00Z" w:id="969">
              <w:rPr>
                <w:rFonts w:ascii="Arial" w:hAnsi="Arial" w:cs="Arial"/>
                <w:color w:val="FF0000"/>
                <w:sz w:val="24"/>
              </w:rPr>
            </w:rPrChange>
          </w:rPr>
          <w:delText>aluno</w:delText>
        </w:r>
      </w:del>
    </w:p>
    <w:p w:rsidRPr="00227399" w:rsidR="00CC487C" w:rsidP="1F6CF354" w:rsidRDefault="00CC487C" w14:paraId="68B8ED20" w14:textId="41324E4E" w14:noSpellErr="1">
      <w:pPr>
        <w:pStyle w:val="PargrafodaLista"/>
        <w:numPr>
          <w:ilvl w:val="1"/>
          <w:numId w:val="18"/>
        </w:numPr>
        <w:rPr>
          <w:rFonts w:ascii="Calibri" w:hAnsi="Calibri" w:eastAsia="Calibri" w:cs="Calibri" w:asciiTheme="minorAscii" w:hAnsiTheme="minorAscii" w:eastAsiaTheme="minorAscii" w:cstheme="minorAscii"/>
          <w:sz w:val="24"/>
          <w:szCs w:val="24"/>
        </w:rPr>
      </w:pPr>
      <w:del w:author="JN Marcos" w:date="2015-10-03T21:10:00Z" w:id="970">
        <w:r w:rsidRPr="00227399" w:rsidDel="09A5DA4F">
          <w:rPr>
            <w:rPrChange w:author="JN Marcos" w:date="2015-10-03T15:42:00Z" w:id="971">
              <w:rPr>
                <w:rFonts w:ascii="Arial" w:hAnsi="Arial" w:cs="Arial"/>
                <w:sz w:val="24"/>
              </w:rPr>
            </w:rPrChange>
          </w:rPr>
          <w:delText>3.</w:delText>
        </w:r>
      </w:del>
      <w:r w:rsidRPr="00227399">
        <w:rPr>
          <w:rFonts w:ascii="Segoe UI" w:hAnsi="Segoe UI" w:eastAsia="Segoe UI" w:cs="Segoe UI"/>
          <w:sz w:val="24"/>
          <w:szCs w:val="24"/>
          <w:rPrChange w:author="JN Marcos" w:date="2015-10-03T15:42:00Z" w:id="972">
            <w:rPr>
              <w:rFonts w:ascii="Arial" w:hAnsi="Arial" w:cs="Arial"/>
              <w:sz w:val="24"/>
            </w:rPr>
          </w:rPrChange>
        </w:rPr>
        <w:t>Eventos</w:t>
      </w:r>
      <w:r w:rsidRPr="00227399" w:rsidR="002B36E0">
        <w:rPr>
          <w:rFonts w:ascii="Segoe UI" w:hAnsi="Segoe UI" w:eastAsia="Segoe UI" w:cs="Segoe UI"/>
          <w:sz w:val="24"/>
          <w:szCs w:val="24"/>
          <w:rPrChange w:author="JN Marcos" w:date="2015-10-03T15:42:00Z" w:id="973">
            <w:rPr>
              <w:rFonts w:ascii="Arial" w:hAnsi="Arial" w:cs="Arial"/>
              <w:sz w:val="24"/>
            </w:rPr>
          </w:rPrChange>
        </w:rPr>
        <w:t xml:space="preserve"> </w:t>
      </w:r>
      <w:ins w:author="JN Marcos" w:date="2015-10-03T15:40:00Z" w:id="974">
        <w:r w:rsidRPr="00227399" w:rsidR="00227399">
          <w:rPr>
            <w:rFonts w:ascii="Segoe UI" w:hAnsi="Segoe UI" w:eastAsia="Segoe UI" w:cs="Segoe UI"/>
            <w:sz w:val="24"/>
            <w:szCs w:val="24"/>
          </w:rPr>
          <w:t xml:space="preserve">do calendário </w:t>
        </w:r>
      </w:ins>
      <w:del w:author="JN Marcos" w:date="2015-10-03T15:38:00Z" w:id="975">
        <w:r w:rsidRPr="00227399" w:rsidDel="0033420C" w:rsidR="002B36E0">
          <w:rPr>
            <w:rFonts w:ascii="Segoe UI" w:hAnsi="Segoe UI" w:eastAsia="Segoe UI" w:cs="Segoe UI"/>
            <w:sz w:val="24"/>
            <w:szCs w:val="24"/>
            <w:rPrChange w:author="JN Marcos" w:date="2015-10-03T15:42:00Z" w:id="976">
              <w:rPr>
                <w:rFonts w:ascii="Arial" w:hAnsi="Arial" w:cs="Arial"/>
                <w:sz w:val="24"/>
              </w:rPr>
            </w:rPrChange>
          </w:rPr>
          <w:delText xml:space="preserve"> </w:delText>
        </w:r>
      </w:del>
      <w:ins w:author="Guilherme Melo" w:date="2015-10-03T21:07:00Z" w:id="977">
        <w:r w:rsidRPr="00227399" w:rsidR="6049059B">
          <w:rPr>
            <w:rFonts w:ascii="Segoe UI" w:hAnsi="Segoe UI" w:eastAsia="Segoe UI" w:cs="Segoe UI"/>
            <w:sz w:val="24"/>
            <w:szCs w:val="24"/>
            <w:rPrChange w:author="JN Marcos" w:date="2015-10-03T15:42:00Z" w:id="978">
              <w:rPr>
                <w:rFonts w:ascii="Arial" w:hAnsi="Arial" w:cs="Arial"/>
                <w:sz w:val="24"/>
              </w:rPr>
            </w:rPrChange>
          </w:rPr>
          <w:t>que estão</w:t>
        </w:r>
      </w:ins>
      <w:ins w:author="JN Marcos" w:date="2015-10-03T15:38:00Z" w:id="979">
        <w:r w:rsidRPr="00227399" w:rsidR="0033420C">
          <w:rPr>
            <w:rFonts w:ascii="Segoe UI" w:hAnsi="Segoe UI" w:eastAsia="Segoe UI" w:cs="Segoe UI"/>
            <w:sz w:val="24"/>
            <w:szCs w:val="24"/>
          </w:rPr>
          <w:t xml:space="preserve"> direcionados ao aluno (da disciplina que está matriculado</w:t>
        </w:r>
      </w:ins>
      <w:ins w:author="JN Marcos" w:date="2015-10-03T15:40:00Z" w:id="980">
        <w:r w:rsidRPr="00227399" w:rsidR="00227399">
          <w:rPr>
            <w:rFonts w:ascii="Segoe UI" w:hAnsi="Segoe UI" w:eastAsia="Segoe UI" w:cs="Segoe UI"/>
            <w:sz w:val="24"/>
            <w:szCs w:val="24"/>
          </w:rPr>
          <w:t>, por exemplo</w:t>
        </w:r>
      </w:ins>
      <w:ins w:author="JN Marcos" w:date="2015-10-03T15:38:00Z" w:id="981">
        <w:r w:rsidRPr="00227399" w:rsidR="0033420C">
          <w:rPr>
            <w:rFonts w:ascii="Segoe UI" w:hAnsi="Segoe UI" w:eastAsia="Segoe UI" w:cs="Segoe UI"/>
            <w:sz w:val="24"/>
            <w:szCs w:val="24"/>
          </w:rPr>
          <w:t>)</w:t>
        </w:r>
      </w:ins>
      <w:del w:author="Guilherme Melo" w:date="2015-10-03T21:07:00Z" w:id="982">
        <w:r w:rsidRPr="00227399" w:rsidDel="6049059B" w:rsidR="002B36E0">
          <w:rPr>
            <w:rFonts w:ascii="Segoe UI" w:hAnsi="Segoe UI" w:cs="Segoe UI"/>
            <w:color w:val="FF0000"/>
            <w:sz w:val="24"/>
            <w:rPrChange w:author="JN Marcos" w:date="2015-10-03T15:42:00Z" w:id="983">
              <w:rPr>
                <w:rFonts w:ascii="Arial" w:hAnsi="Arial" w:cs="Arial"/>
                <w:color w:val="FF0000"/>
                <w:sz w:val="24"/>
              </w:rPr>
            </w:rPrChange>
          </w:rPr>
          <w:delText>por período de tempo</w:delText>
        </w:r>
      </w:del>
    </w:p>
    <w:p w:rsidR="00CC487C" w:rsidP="00CC487C" w:rsidRDefault="00CC487C" w14:paraId="1D6BE760" w14:textId="3531CDF4">
      <w:pPr>
        <w:pStyle w:val="Ttulo2"/>
        <w:rPr>
          <w:rFonts w:ascii="Segoe UI" w:hAnsi="Segoe UI" w:eastAsia="Segoe UI" w:cs="Segoe UI"/>
        </w:rPr>
      </w:pPr>
      <w:bookmarkStart w:name="_Toc431651231" w:id="984"/>
      <w:r w:rsidRPr="7AA55BCA">
        <w:rPr>
          <w:rFonts w:ascii="Segoe UI" w:hAnsi="Segoe UI" w:eastAsia="Segoe UI" w:cs="Segoe UI"/>
          <w:rPrChange w:author="JN Marcos" w:date="2015-10-03T21:11:00Z" w:id="985">
            <w:rPr>
              <w:rFonts w:ascii="Arial" w:hAnsi="Arial" w:cs="Arial"/>
            </w:rPr>
          </w:rPrChange>
        </w:rPr>
        <w:t>PROFESSOR</w:t>
      </w:r>
      <w:bookmarkEnd w:id="984"/>
    </w:p>
    <w:p w:rsidRPr="00E705AE" w:rsidR="00CC487C" w:rsidDel="3B4DB92D" w:rsidP="00CC487C" w:rsidRDefault="00CC487C" w14:paraId="2C8DDBC7" w14:textId="6054C065">
      <w:pPr>
        <w:rPr>
          <w:del w:author="JN Marcos" w:date="2015-10-03T21:09:00Z" w:id="986"/>
          <w:rFonts w:ascii="Arial" w:hAnsi="Arial" w:cs="Arial"/>
          <w:sz w:val="24"/>
        </w:rPr>
      </w:pPr>
      <w:del w:author="JN Marcos" w:date="2015-10-03T21:09:00Z" w:id="987">
        <w:r w:rsidRPr="5F576BB5" w:rsidDel="3B4DB92D">
          <w:rPr>
            <w:rFonts w:ascii="Arial" w:hAnsi="Arial" w:eastAsia="Arial" w:cs="Arial"/>
            <w:sz w:val="24"/>
            <w:szCs w:val="24"/>
            <w:rPrChange w:author="JN Marcos" w:date="2015-10-02T23:37:00Z" w:id="988">
              <w:rPr>
                <w:rFonts w:ascii="Arial" w:hAnsi="Arial" w:cs="Arial"/>
                <w:sz w:val="24"/>
              </w:rPr>
            </w:rPrChange>
          </w:rPr>
          <w:delText>1.</w:delText>
        </w:r>
      </w:del>
      <w:r w:rsidRPr="7AA55BCA">
        <w:rPr>
          <w:rFonts w:ascii="Segoe UI" w:hAnsi="Segoe UI" w:eastAsia="Segoe UI" w:cs="Segoe UI"/>
          <w:sz w:val="24"/>
          <w:szCs w:val="24"/>
          <w:rPrChange w:author="JN Marcos" w:date="2015-10-03T21:11:00Z" w:id="989">
            <w:rPr>
              <w:rFonts w:ascii="Arial" w:hAnsi="Arial" w:cs="Arial"/>
              <w:sz w:val="24"/>
            </w:rPr>
          </w:rPrChange>
        </w:rPr>
        <w:t xml:space="preserve">Alunos matriculados </w:t>
      </w:r>
      <w:r w:rsidRPr="7AA55BCA" w:rsidR="00BF0AE4">
        <w:rPr>
          <w:rFonts w:ascii="Segoe UI" w:hAnsi="Segoe UI" w:eastAsia="Segoe UI" w:cs="Segoe UI"/>
          <w:sz w:val="24"/>
          <w:szCs w:val="24"/>
          <w:rPrChange w:author="JN Marcos" w:date="2015-10-03T21:11:00Z" w:id="990">
            <w:rPr>
              <w:rFonts w:ascii="Arial" w:hAnsi="Arial" w:cs="Arial"/>
              <w:sz w:val="24"/>
            </w:rPr>
          </w:rPrChange>
        </w:rPr>
        <w:t>em cad</w:t>
      </w:r>
      <w:r w:rsidRPr="7AA55BCA">
        <w:rPr>
          <w:rFonts w:ascii="Segoe UI" w:hAnsi="Segoe UI" w:eastAsia="Segoe UI" w:cs="Segoe UI"/>
          <w:sz w:val="24"/>
          <w:szCs w:val="24"/>
          <w:rPrChange w:author="JN Marcos" w:date="2015-10-03T21:11:00Z" w:id="991">
            <w:rPr>
              <w:rFonts w:ascii="Arial" w:hAnsi="Arial" w:cs="Arial"/>
              <w:sz w:val="24"/>
            </w:rPr>
          </w:rPrChange>
        </w:rPr>
        <w:t>a disciplina</w:t>
      </w:r>
      <w:r w:rsidRPr="7AA55BCA" w:rsidR="00BF0AE4">
        <w:rPr>
          <w:rFonts w:ascii="Segoe UI" w:hAnsi="Segoe UI" w:eastAsia="Segoe UI" w:cs="Segoe UI"/>
          <w:sz w:val="24"/>
          <w:szCs w:val="24"/>
          <w:rPrChange w:author="JN Marcos" w:date="2015-10-03T21:11:00Z" w:id="992">
            <w:rPr>
              <w:rFonts w:ascii="Arial" w:hAnsi="Arial" w:cs="Arial"/>
              <w:sz w:val="24"/>
            </w:rPr>
          </w:rPrChange>
        </w:rPr>
        <w:t xml:space="preserve"> </w:t>
      </w:r>
      <w:ins w:author="JN Marcos" w:date="2015-10-03T21:12:00Z" w:id="993">
        <w:r w:rsidRPr="7AA55BCA" w:rsidR="706F1B60">
          <w:rPr>
            <w:rFonts w:ascii="Segoe UI" w:hAnsi="Segoe UI" w:eastAsia="Segoe UI" w:cs="Segoe UI"/>
            <w:sz w:val="24"/>
            <w:szCs w:val="24"/>
            <w:rPrChange w:author="JN Marcos" w:date="2015-10-03T21:11:00Z" w:id="994">
              <w:rPr>
                <w:rFonts w:ascii="Arial" w:hAnsi="Arial" w:cs="Arial"/>
                <w:sz w:val="24"/>
              </w:rPr>
            </w:rPrChange>
          </w:rPr>
          <w:t xml:space="preserve">ofertada </w:t>
        </w:r>
      </w:ins>
      <w:r w:rsidRPr="7AA55BCA" w:rsidR="00BF0AE4">
        <w:rPr>
          <w:rFonts w:ascii="Segoe UI" w:hAnsi="Segoe UI" w:eastAsia="Segoe UI" w:cs="Segoe UI"/>
          <w:sz w:val="24"/>
          <w:szCs w:val="24"/>
          <w:rPrChange w:author="JN Marcos" w:date="2015-10-03T21:11:00Z" w:id="995">
            <w:rPr>
              <w:rFonts w:ascii="Arial" w:hAnsi="Arial" w:cs="Arial"/>
              <w:sz w:val="24"/>
            </w:rPr>
          </w:rPrChange>
        </w:rPr>
        <w:t>que</w:t>
      </w:r>
      <w:r w:rsidRPr="7AA55BCA" w:rsidR="002B36E0">
        <w:rPr>
          <w:rFonts w:ascii="Segoe UI" w:hAnsi="Segoe UI" w:eastAsia="Segoe UI" w:cs="Segoe UI"/>
          <w:sz w:val="24"/>
          <w:szCs w:val="24"/>
          <w:rPrChange w:author="JN Marcos" w:date="2015-10-03T21:11:00Z" w:id="996">
            <w:rPr>
              <w:rFonts w:ascii="Arial" w:hAnsi="Arial" w:cs="Arial"/>
              <w:sz w:val="24"/>
            </w:rPr>
          </w:rPrChange>
        </w:rPr>
        <w:t xml:space="preserve"> </w:t>
      </w:r>
      <w:ins w:author="Rinaldo Lima" w:date="2015-10-02T08:25:00Z" w:id="997">
        <w:r w:rsidRPr="7AA55BCA" w:rsidR="002B36E0">
          <w:rPr>
            <w:rFonts w:ascii="Segoe UI" w:hAnsi="Segoe UI" w:eastAsia="Segoe UI" w:cs="Segoe UI"/>
            <w:sz w:val="24"/>
            <w:szCs w:val="24"/>
            <w:rPrChange w:author="JN Marcos" w:date="2015-10-03T21:11:00Z" w:id="998">
              <w:rPr>
                <w:rFonts w:ascii="Arial" w:hAnsi="Arial" w:cs="Arial"/>
                <w:sz w:val="24"/>
              </w:rPr>
            </w:rPrChange>
          </w:rPr>
          <w:t xml:space="preserve">o professor </w:t>
        </w:r>
      </w:ins>
      <w:del w:author="JN Marcos" w:date="2015-10-03T21:12:00Z" w:id="999">
        <w:r w:rsidRPr="7AA55BCA" w:rsidDel="5A835EA1" w:rsidR="00BF0AE4">
          <w:rPr>
            <w:rFonts w:ascii="Segoe UI" w:hAnsi="Segoe UI" w:eastAsia="Segoe UI" w:cs="Segoe UI"/>
            <w:sz w:val="24"/>
            <w:szCs w:val="24"/>
            <w:rPrChange w:author="JN Marcos" w:date="2015-10-03T21:11:00Z" w:id="1000">
              <w:rPr>
                <w:rFonts w:ascii="Arial" w:hAnsi="Arial" w:cs="Arial"/>
                <w:sz w:val="24"/>
              </w:rPr>
            </w:rPrChange>
          </w:rPr>
          <w:delText xml:space="preserve"> </w:delText>
        </w:r>
      </w:del>
      <w:r w:rsidRPr="7AA55BCA" w:rsidR="00BF0AE4">
        <w:rPr>
          <w:rFonts w:ascii="Segoe UI" w:hAnsi="Segoe UI" w:eastAsia="Segoe UI" w:cs="Segoe UI"/>
          <w:sz w:val="24"/>
          <w:szCs w:val="24"/>
          <w:rPrChange w:author="JN Marcos" w:date="2015-10-03T21:11:00Z" w:id="1001">
            <w:rPr>
              <w:rFonts w:ascii="Arial" w:hAnsi="Arial" w:cs="Arial"/>
              <w:sz w:val="24"/>
            </w:rPr>
          </w:rPrChange>
        </w:rPr>
        <w:t>ministra</w:t>
      </w:r>
    </w:p>
    <w:p w:rsidRPr="00E705AE" w:rsidR="00CC487C" w:rsidP="1F6CF354" w:rsidRDefault="00CC487C" w14:paraId="01ECA122" w14:textId="2330D7F0" w14:noSpellErr="1">
      <w:pPr>
        <w:pStyle w:val="PargrafodaLista"/>
        <w:numPr>
          <w:ilvl w:val="1"/>
          <w:numId w:val="15"/>
        </w:numPr>
        <w:rPr>
          <w:ins w:author="JN Marcos" w:date="2015-10-03T21:09:00Z" w:id="1002"/>
          <w:rFonts w:ascii="Segoe UI" w:hAnsi="Segoe UI" w:eastAsia="Segoe UI" w:cs="Segoe UI"/>
          <w:sz w:val="24"/>
          <w:szCs w:val="24"/>
        </w:rPr>
        <w:pPrChange w:author="Guilherme Melo" w:date="2015-10-22T17:20:19.4654102" w:id="692656229">
          <w:pPr>
            <w:pStyle w:val="PargrafodaLista"/>
            <w:numPr>
              <w:ilvl w:val="0"/>
              <w:numId w:val="15"/>
            </w:numPr>
          </w:pPr>
        </w:pPrChange>
      </w:pPr>
    </w:p>
    <w:p w:rsidRPr="00E705AE" w:rsidR="00CC487C" w:rsidDel="3B4DB92D" w:rsidP="00CC487C" w:rsidRDefault="00CC487C" w14:paraId="69FC5B17" w14:textId="699861A9">
      <w:pPr>
        <w:rPr>
          <w:del w:author="JN Marcos" w:date="2015-10-03T21:09:00Z" w:id="1003"/>
          <w:rFonts w:ascii="Arial" w:hAnsi="Arial" w:cs="Arial"/>
          <w:sz w:val="24"/>
        </w:rPr>
      </w:pPr>
      <w:del w:author="JN Marcos" w:date="2015-10-03T21:09:00Z" w:id="1004">
        <w:r w:rsidRPr="5F576BB5" w:rsidDel="3B4DB92D">
          <w:rPr>
            <w:rFonts w:ascii="Arial" w:hAnsi="Arial" w:eastAsia="Arial" w:cs="Arial"/>
            <w:sz w:val="24"/>
            <w:szCs w:val="24"/>
            <w:rPrChange w:author="JN Marcos" w:date="2015-10-02T23:37:00Z" w:id="1005">
              <w:rPr>
                <w:rFonts w:ascii="Arial" w:hAnsi="Arial" w:cs="Arial"/>
                <w:sz w:val="24"/>
              </w:rPr>
            </w:rPrChange>
          </w:rPr>
          <w:lastRenderedPageBreak/>
          <w:delText>2.</w:delText>
        </w:r>
      </w:del>
      <w:r w:rsidRPr="7AA55BCA">
        <w:rPr>
          <w:rFonts w:ascii="Segoe UI" w:hAnsi="Segoe UI" w:eastAsia="Segoe UI" w:cs="Segoe UI"/>
          <w:sz w:val="24"/>
          <w:szCs w:val="24"/>
          <w:rPrChange w:author="JN Marcos" w:date="2015-10-03T21:11:00Z" w:id="1006">
            <w:rPr>
              <w:rFonts w:ascii="Arial" w:hAnsi="Arial" w:cs="Arial"/>
              <w:sz w:val="24"/>
            </w:rPr>
          </w:rPrChange>
        </w:rPr>
        <w:t>Notas de cada aluno</w:t>
      </w:r>
      <w:r w:rsidRPr="7AA55BCA" w:rsidR="00BF0AE4">
        <w:rPr>
          <w:rFonts w:ascii="Segoe UI" w:hAnsi="Segoe UI" w:eastAsia="Segoe UI" w:cs="Segoe UI"/>
          <w:sz w:val="24"/>
          <w:szCs w:val="24"/>
          <w:rPrChange w:author="JN Marcos" w:date="2015-10-03T21:11:00Z" w:id="1007">
            <w:rPr>
              <w:rFonts w:ascii="Arial" w:hAnsi="Arial" w:cs="Arial"/>
              <w:sz w:val="24"/>
            </w:rPr>
          </w:rPrChange>
        </w:rPr>
        <w:t xml:space="preserve"> matriculado </w:t>
      </w:r>
      <w:del w:author="Rinaldo Lima" w:date="2015-10-02T08:26:00Z" w:id="1008">
        <w:r w:rsidRPr="00E705AE" w:rsidDel="002B36E0" w:rsidR="00BF0AE4">
          <w:rPr>
            <w:rFonts w:ascii="Arial" w:hAnsi="Arial" w:cs="Arial"/>
            <w:sz w:val="24"/>
          </w:rPr>
          <w:delText xml:space="preserve">na </w:delText>
        </w:r>
      </w:del>
      <w:ins w:author="Rinaldo Lima" w:date="2015-10-02T08:26:00Z" w:id="1009">
        <w:r w:rsidRPr="7AA55BCA" w:rsidR="002B36E0">
          <w:rPr>
            <w:rFonts w:ascii="Segoe UI" w:hAnsi="Segoe UI" w:eastAsia="Segoe UI" w:cs="Segoe UI"/>
            <w:sz w:val="24"/>
            <w:szCs w:val="24"/>
            <w:rPrChange w:author="JN Marcos" w:date="2015-10-03T21:11:00Z" w:id="1010">
              <w:rPr>
                <w:rFonts w:ascii="Arial" w:hAnsi="Arial" w:cs="Arial"/>
                <w:sz w:val="24"/>
              </w:rPr>
            </w:rPrChange>
          </w:rPr>
          <w:t xml:space="preserve">em suas </w:t>
        </w:r>
      </w:ins>
      <w:r w:rsidRPr="7AA55BCA" w:rsidR="00BF0AE4">
        <w:rPr>
          <w:rFonts w:ascii="Segoe UI" w:hAnsi="Segoe UI" w:eastAsia="Segoe UI" w:cs="Segoe UI"/>
          <w:sz w:val="24"/>
          <w:szCs w:val="24"/>
          <w:rPrChange w:author="JN Marcos" w:date="2015-10-03T21:11:00Z" w:id="1011">
            <w:rPr>
              <w:rFonts w:ascii="Arial" w:hAnsi="Arial" w:cs="Arial"/>
              <w:sz w:val="24"/>
            </w:rPr>
          </w:rPrChange>
        </w:rPr>
        <w:t>disciplin</w:t>
      </w:r>
      <w:ins w:author="Rinaldo Lima" w:date="2015-10-02T08:26:00Z" w:id="1012">
        <w:r w:rsidRPr="7AA55BCA" w:rsidR="002B36E0">
          <w:rPr>
            <w:rFonts w:ascii="Segoe UI" w:hAnsi="Segoe UI" w:eastAsia="Segoe UI" w:cs="Segoe UI"/>
            <w:sz w:val="24"/>
            <w:szCs w:val="24"/>
            <w:rPrChange w:author="JN Marcos" w:date="2015-10-03T21:11:00Z" w:id="1013">
              <w:rPr>
                <w:rFonts w:ascii="Arial" w:hAnsi="Arial" w:cs="Arial"/>
                <w:sz w:val="24"/>
              </w:rPr>
            </w:rPrChange>
          </w:rPr>
          <w:t>as</w:t>
        </w:r>
      </w:ins>
      <w:del w:author="Rinaldo Lima" w:date="2015-10-02T08:26:00Z" w:id="1014">
        <w:r w:rsidRPr="00E705AE" w:rsidDel="002B36E0" w:rsidR="00BF0AE4">
          <w:rPr>
            <w:rFonts w:ascii="Arial" w:hAnsi="Arial" w:cs="Arial"/>
            <w:sz w:val="24"/>
          </w:rPr>
          <w:delText>a que ministra</w:delText>
        </w:r>
      </w:del>
    </w:p>
    <w:p w:rsidRPr="00E705AE" w:rsidR="00E03481" w:rsidP="1F6CF354" w:rsidRDefault="00E03481" w14:paraId="2BAB2EEC" w14:textId="702839B1" w14:noSpellErr="1">
      <w:pPr>
        <w:pStyle w:val="PargrafodaLista"/>
        <w:numPr>
          <w:ilvl w:val="1"/>
          <w:numId w:val="15"/>
        </w:numPr>
        <w:rPr>
          <w:ins w:author="JN Marcos" w:date="2015-10-03T21:09:00Z" w:id="1015"/>
          <w:rFonts w:ascii="Segoe UI" w:hAnsi="Segoe UI" w:eastAsia="Segoe UI" w:cs="Segoe UI"/>
          <w:sz w:val="24"/>
          <w:szCs w:val="24"/>
        </w:rPr>
        <w:pPrChange w:author="Guilherme Melo" w:date="2015-10-22T17:20:19.4654102" w:id="1185398704">
          <w:pPr>
            <w:pStyle w:val="PargrafodaLista"/>
            <w:numPr>
              <w:ilvl w:val="0"/>
              <w:numId w:val="15"/>
            </w:numPr>
          </w:pPr>
        </w:pPrChange>
      </w:pPr>
    </w:p>
    <w:p w:rsidRPr="00E705AE" w:rsidR="00E03481" w:rsidDel="3B4DB92D" w:rsidP="00CC487C" w:rsidRDefault="00E03481" w14:paraId="2F5F1F28" w14:textId="702839B1">
      <w:pPr>
        <w:rPr>
          <w:del w:author="JN Marcos" w:date="2015-10-03T21:09:00Z" w:id="1016"/>
          <w:rFonts w:ascii="Arial" w:hAnsi="Arial" w:cs="Arial"/>
          <w:sz w:val="24"/>
        </w:rPr>
      </w:pPr>
      <w:del w:author="JN Marcos" w:date="2015-10-03T21:09:00Z" w:id="1017">
        <w:r w:rsidRPr="00E705AE" w:rsidDel="3B4DB92D">
          <w:rPr>
            <w:rFonts w:ascii="Arial" w:hAnsi="Arial" w:cs="Arial"/>
            <w:sz w:val="24"/>
          </w:rPr>
          <w:delText xml:space="preserve">3. </w:delText>
        </w:r>
      </w:del>
      <w:r w:rsidRPr="7AA55BCA">
        <w:rPr>
          <w:rFonts w:ascii="Segoe UI" w:hAnsi="Segoe UI" w:eastAsia="Segoe UI" w:cs="Segoe UI"/>
          <w:sz w:val="24"/>
          <w:szCs w:val="24"/>
          <w:rPrChange w:author="JN Marcos" w:date="2015-10-03T21:11:00Z" w:id="1018">
            <w:rPr>
              <w:rFonts w:ascii="Arial" w:hAnsi="Arial" w:cs="Arial"/>
              <w:sz w:val="24"/>
            </w:rPr>
          </w:rPrChange>
        </w:rPr>
        <w:t>Alunos que participam de um projeto com ele</w:t>
      </w:r>
    </w:p>
    <w:p w:rsidRPr="00E705AE" w:rsidR="00BF0AE4" w:rsidP="1F6CF354" w:rsidRDefault="00E03481" w14:paraId="4F5FF8A0" w14:textId="5DDB6658">
      <w:pPr>
        <w:pStyle w:val="PargrafodaLista"/>
        <w:numPr>
          <w:ilvl w:val="1"/>
          <w:numId w:val="15"/>
        </w:numPr>
        <w:rPr>
          <w:ins w:author="JN Marcos" w:date="2015-10-03T21:09:00Z" w:id="1019"/>
          <w:rFonts w:ascii="Segoe UI" w:hAnsi="Segoe UI" w:eastAsia="Segoe UI" w:cs="Segoe UI"/>
          <w:sz w:val="24"/>
          <w:szCs w:val="24"/>
        </w:rPr>
        <w:pPrChange w:author="Guilherme Melo" w:date="2015-10-22T17:20:19.4654102" w:id="1072421961">
          <w:pPr>
            <w:pStyle w:val="PargrafodaLista"/>
            <w:numPr>
              <w:ilvl w:val="0"/>
              <w:numId w:val="15"/>
            </w:numPr>
          </w:pPr>
        </w:pPrChange>
      </w:pPr>
      <w:del w:author="JN Marcos" w:date="2015-10-03T21:09:00Z" w:id="1020">
        <w:r w:rsidRPr="00E705AE" w:rsidDel="3B4DB92D">
          <w:rPr>
            <w:rFonts w:ascii="Arial" w:hAnsi="Arial" w:cs="Arial"/>
            <w:sz w:val="24"/>
          </w:rPr>
          <w:delText>4.</w:delText>
        </w:r>
      </w:del>
    </w:p>
    <w:p w:rsidRPr="00E705AE" w:rsidR="00BF0AE4" w:rsidDel="3B4DB92D" w:rsidP="00CC487C" w:rsidRDefault="00BF0AE4" w14:paraId="7021CFE1" w14:textId="5DDB6658">
      <w:pPr>
        <w:rPr>
          <w:del w:author="JN Marcos" w:date="2015-10-03T21:09:00Z" w:id="1021"/>
          <w:rFonts w:ascii="Arial" w:hAnsi="Arial" w:cs="Arial"/>
          <w:sz w:val="24"/>
        </w:rPr>
      </w:pPr>
      <w:del w:author="JN Marcos" w:date="2015-10-03T21:09:00Z" w:id="1022">
        <w:r w:rsidRPr="00E705AE" w:rsidDel="3B4DB92D">
          <w:rPr>
            <w:rFonts w:ascii="Arial" w:hAnsi="Arial" w:cs="Arial"/>
            <w:sz w:val="24"/>
          </w:rPr>
          <w:delText xml:space="preserve"> </w:delText>
        </w:r>
      </w:del>
      <w:r w:rsidRPr="7AA55BCA">
        <w:rPr>
          <w:rFonts w:ascii="Segoe UI" w:hAnsi="Segoe UI" w:eastAsia="Segoe UI" w:cs="Segoe UI"/>
          <w:sz w:val="24"/>
          <w:szCs w:val="24"/>
          <w:rPrChange w:author="JN Marcos" w:date="2015-10-03T21:11:00Z" w:id="1023">
            <w:rPr>
              <w:rFonts w:ascii="Arial" w:hAnsi="Arial" w:cs="Arial"/>
              <w:sz w:val="24"/>
            </w:rPr>
          </w:rPrChange>
        </w:rPr>
        <w:t>Listar todos os alunos pertencentes ao curso (coordenador)</w:t>
      </w:r>
    </w:p>
    <w:p w:rsidR="00311AF1" w:rsidDel="2B1A7C8A" w:rsidP="1F6CF354" w:rsidRDefault="00E03481" w14:paraId="483165A7" w14:textId="06A34DA0">
      <w:pPr>
        <w:pStyle w:val="PargrafodaLista"/>
        <w:numPr>
          <w:ilvl w:val="1"/>
          <w:numId w:val="15"/>
        </w:numPr>
        <w:rPr>
          <w:ins w:author="JN Marcos" w:date="2015-10-03T21:09:00Z" w:id="1024"/>
          <w:rFonts w:ascii="Segoe UI" w:hAnsi="Segoe UI" w:eastAsia="Segoe UI" w:cs="Segoe UI"/>
          <w:sz w:val="24"/>
          <w:szCs w:val="24"/>
        </w:rPr>
        <w:pPrChange w:author="Guilherme Melo" w:date="2015-10-22T17:20:19.4654102" w:id="870486792">
          <w:pPr>
            <w:pStyle w:val="PargrafodaLista"/>
            <w:numPr>
              <w:ilvl w:val="0"/>
              <w:numId w:val="15"/>
            </w:numPr>
          </w:pPr>
        </w:pPrChange>
      </w:pPr>
      <w:del w:author="JN Marcos" w:date="2015-10-03T21:09:00Z" w:id="1025">
        <w:r w:rsidRPr="2B1A7C8A" w:rsidDel="3B4DB92D">
          <w:rPr>
            <w:rFonts w:ascii="Arial" w:hAnsi="Arial" w:eastAsia="Arial" w:cs="Arial"/>
            <w:sz w:val="24"/>
            <w:szCs w:val="24"/>
            <w:rPrChange w:author="JN Marcos" w:date="2015-10-03T21:06:00Z" w:id="1026">
              <w:rPr>
                <w:rFonts w:ascii="Arial" w:hAnsi="Arial" w:cs="Arial"/>
                <w:sz w:val="24"/>
              </w:rPr>
            </w:rPrChange>
          </w:rPr>
          <w:delText>5</w:delText>
        </w:r>
      </w:del>
      <w:del w:author="Guilherme Melo" w:date="2015-10-03T21:08:00Z" w:id="1027">
        <w:r w:rsidRPr="2B1A7C8A" w:rsidDel="53F2AA09">
          <w:rPr>
            <w:rFonts w:ascii="Arial" w:hAnsi="Arial" w:eastAsia="Arial" w:cs="Arial"/>
            <w:sz w:val="24"/>
            <w:szCs w:val="24"/>
            <w:rPrChange w:author="JN Marcos" w:date="2015-10-03T21:06:00Z" w:id="1028">
              <w:rPr>
                <w:rFonts w:ascii="Arial" w:hAnsi="Arial" w:cs="Arial"/>
                <w:sz w:val="24"/>
              </w:rPr>
            </w:rPrChange>
          </w:rPr>
          <w:delText xml:space="preserve">. </w:delText>
        </w:r>
      </w:del>
    </w:p>
    <w:p w:rsidR="00311AF1" w:rsidDel="2B1A7C8A" w:rsidP="00E11BFB" w:rsidRDefault="00E03481" w14:paraId="1C68714E" w14:textId="06A34DA0">
      <w:pPr>
        <w:rPr>
          <w:del w:author="JN Marcos" w:date="2015-10-03T21:06:00Z" w:id="1029"/>
          <w:rFonts w:ascii="Arial" w:hAnsi="Arial" w:cs="Arial"/>
          <w:sz w:val="24"/>
        </w:rPr>
      </w:pPr>
      <w:r w:rsidRPr="7AA55BCA">
        <w:rPr>
          <w:rFonts w:ascii="Segoe UI" w:hAnsi="Segoe UI" w:eastAsia="Segoe UI" w:cs="Segoe UI"/>
          <w:sz w:val="24"/>
          <w:szCs w:val="24"/>
          <w:rPrChange w:author="JN Marcos" w:date="2015-10-03T21:11:00Z" w:id="1030">
            <w:rPr>
              <w:rFonts w:ascii="Arial" w:hAnsi="Arial" w:cs="Arial"/>
              <w:sz w:val="24"/>
            </w:rPr>
          </w:rPrChange>
        </w:rPr>
        <w:t>Listar professores que estão no departamento</w:t>
      </w:r>
      <w:r w:rsidRPr="7AA55BCA" w:rsidR="00E018E0">
        <w:rPr>
          <w:rFonts w:ascii="Segoe UI" w:hAnsi="Segoe UI" w:eastAsia="Segoe UI" w:cs="Segoe UI"/>
          <w:sz w:val="24"/>
          <w:szCs w:val="24"/>
          <w:rPrChange w:author="JN Marcos" w:date="2015-10-03T21:11:00Z" w:id="1031">
            <w:rPr>
              <w:rFonts w:ascii="Arial" w:hAnsi="Arial" w:cs="Arial"/>
              <w:sz w:val="24"/>
            </w:rPr>
          </w:rPrChange>
        </w:rPr>
        <w:t xml:space="preserve"> (coordenador)</w:t>
      </w:r>
    </w:p>
    <w:p w:rsidR="00FF1E17" w:rsidDel="2B1A7C8A" w:rsidP="00DC16AD" w:rsidRDefault="00FF1E17" w14:paraId="74E1FC45" w14:textId="77777777">
      <w:pPr>
        <w:rPr>
          <w:ins w:author="Rinaldo Lima" w:date="2015-10-02T08:26:00Z" w:id="1032"/>
          <w:del w:author="JN Marcos" w:date="2015-10-03T21:06:00Z" w:id="1033"/>
          <w:rFonts w:ascii="Arial" w:hAnsi="Arial" w:cs="Arial"/>
          <w:sz w:val="24"/>
        </w:rPr>
      </w:pPr>
    </w:p>
    <w:p w:rsidR="002B36E0" w:rsidDel="53F2AA09" w:rsidRDefault="002B36E0" w14:paraId="76C90DDF" w14:textId="06A49DDB">
      <w:pPr>
        <w:rPr>
          <w:ins w:author="JN Marcos" w:date="2015-10-03T21:06:00Z" w:id="1034"/>
          <w:del w:author="Guilherme Melo" w:date="2015-10-03T21:08:00Z" w:id="1035"/>
          <w:rFonts w:ascii="Arial" w:hAnsi="Arial" w:eastAsia="Arial" w:cs="Arial"/>
          <w:sz w:val="24"/>
          <w:szCs w:val="24"/>
        </w:rPr>
        <w:pPrChange w:author="JN Marcos" w:date="2015-10-03T21:06:00Z" w:id="1036">
          <w:pPr>
            <w:pStyle w:val="PargrafodaLista"/>
            <w:numPr>
              <w:numId w:val="6"/>
            </w:numPr>
            <w:ind w:left="785" w:hanging="360"/>
          </w:pPr>
        </w:pPrChange>
      </w:pPr>
    </w:p>
    <w:p w:rsidR="002B36E0" w:rsidDel="28384ED8" w:rsidP="3B4DB92D" w:rsidRDefault="002B36E0" w14:paraId="3FAEAF09" w14:textId="06A49DDB">
      <w:pPr>
        <w:pStyle w:val="PargrafodaLista"/>
        <w:numPr>
          <w:ilvl w:val="0"/>
          <w:numId w:val="15"/>
        </w:numPr>
        <w:rPr>
          <w:ins w:author="Guilherme Melo" w:date="2015-10-03T21:08:00Z" w:id="1037"/>
          <w:del w:author="JN Marcos" w:date="2015-10-03T21:09:00Z" w:id="1038"/>
          <w:rFonts w:eastAsiaTheme="minorEastAsia"/>
          <w:sz w:val="24"/>
          <w:szCs w:val="24"/>
        </w:rPr>
      </w:pPr>
    </w:p>
    <w:p w:rsidR="002B36E0" w:rsidP="1F6CF354" w:rsidRDefault="002B36E0" w14:paraId="20968885" w14:textId="06A49DDB">
      <w:pPr>
        <w:pStyle w:val="PargrafodaLista"/>
        <w:numPr>
          <w:ilvl w:val="1"/>
          <w:numId w:val="15"/>
        </w:numPr>
        <w:rPr>
          <w:ins w:author="JN Marcos" w:date="2015-10-03T21:09:00Z" w:id="1039"/>
          <w:rFonts w:ascii="Segoe UI" w:hAnsi="Segoe UI" w:eastAsia="Segoe UI" w:cs="Segoe UI"/>
          <w:sz w:val="24"/>
          <w:szCs w:val="24"/>
        </w:rPr>
        <w:pPrChange w:author="Guilherme Melo" w:date="2015-10-22T17:20:19.4654102" w:id="420535927">
          <w:pPr>
            <w:pStyle w:val="PargrafodaLista"/>
            <w:numPr>
              <w:ilvl w:val="0"/>
              <w:numId w:val="15"/>
            </w:numPr>
          </w:pPr>
        </w:pPrChange>
      </w:pPr>
    </w:p>
    <w:p w:rsidR="002B36E0" w:rsidDel="28384ED8" w:rsidP="53F2AA09" w:rsidRDefault="002B36E0" w14:paraId="087F2D9C" w14:textId="06A49DDB">
      <w:pPr>
        <w:rPr>
          <w:ins w:author="Rinaldo Lima" w:date="2015-10-02T08:27:00Z" w:id="1040"/>
          <w:del w:author="JN Marcos" w:date="2015-10-03T21:09:00Z" w:id="1041"/>
          <w:rFonts w:ascii="Arial" w:hAnsi="Arial" w:eastAsia="Arial" w:cs="Arial"/>
          <w:sz w:val="24"/>
          <w:szCs w:val="24"/>
        </w:rPr>
      </w:pPr>
      <w:ins w:author="Rinaldo Lima" w:date="2015-10-02T08:26:00Z" w:id="1042">
        <w:r w:rsidRPr="7AA55BCA">
          <w:rPr>
            <w:rFonts w:ascii="Segoe UI" w:hAnsi="Segoe UI" w:eastAsia="Segoe UI" w:cs="Segoe UI"/>
            <w:sz w:val="24"/>
            <w:szCs w:val="24"/>
            <w:rPrChange w:author="JN Marcos" w:date="2015-10-03T21:11:00Z" w:id="1043">
              <w:rPr>
                <w:rFonts w:ascii="Arial" w:hAnsi="Arial" w:cs="Arial"/>
                <w:sz w:val="24"/>
              </w:rPr>
            </w:rPrChange>
          </w:rPr>
          <w:t>Relatório de atividades por aluno, per</w:t>
        </w:r>
      </w:ins>
      <w:ins w:author="Rinaldo Lima" w:date="2015-10-02T08:27:00Z" w:id="1044">
        <w:r w:rsidRPr="7AA55BCA">
          <w:rPr>
            <w:rFonts w:ascii="Segoe UI" w:hAnsi="Segoe UI" w:eastAsia="Segoe UI" w:cs="Segoe UI"/>
            <w:sz w:val="24"/>
            <w:szCs w:val="24"/>
            <w:rPrChange w:author="JN Marcos" w:date="2015-10-03T21:11:00Z" w:id="1045">
              <w:rPr>
                <w:rFonts w:ascii="Arial" w:hAnsi="Arial" w:cs="Arial"/>
                <w:sz w:val="24"/>
              </w:rPr>
            </w:rPrChange>
          </w:rPr>
          <w:t>íodo, curso e disciplina</w:t>
        </w:r>
      </w:ins>
    </w:p>
    <w:p w:rsidR="002B36E0" w:rsidP="1F6CF354" w:rsidRDefault="002B36E0" w14:paraId="16A12CF6" w14:textId="4BB8006F" w14:noSpellErr="1">
      <w:pPr>
        <w:pStyle w:val="PargrafodaLista"/>
        <w:numPr>
          <w:ilvl w:val="1"/>
          <w:numId w:val="15"/>
        </w:numPr>
        <w:rPr>
          <w:ins w:author="JN Marcos" w:date="2015-10-03T21:09:00Z" w:id="1046"/>
          <w:rFonts w:ascii="Segoe UI" w:hAnsi="Segoe UI" w:eastAsia="Segoe UI" w:cs="Segoe UI"/>
          <w:sz w:val="24"/>
          <w:szCs w:val="24"/>
        </w:rPr>
        <w:pPrChange w:author="Guilherme Melo" w:date="2015-10-22T17:20:19.4654102" w:id="1691037272">
          <w:pPr>
            <w:pStyle w:val="PargrafodaLista"/>
            <w:numPr>
              <w:ilvl w:val="0"/>
              <w:numId w:val="15"/>
            </w:numPr>
          </w:pPr>
        </w:pPrChange>
      </w:pPr>
    </w:p>
    <w:p w:rsidR="002B36E0" w:rsidDel="28384ED8" w:rsidRDefault="00DC16AD" w14:paraId="259600AC" w14:textId="469851F5">
      <w:pPr>
        <w:rPr>
          <w:ins w:author="Rinaldo Lima" w:date="2015-10-02T08:28:00Z" w:id="1047"/>
          <w:del w:author="JN Marcos" w:date="2015-10-03T21:09:00Z" w:id="1048"/>
          <w:rFonts w:ascii="Arial" w:hAnsi="Arial" w:eastAsia="Arial" w:cs="Arial"/>
          <w:sz w:val="24"/>
          <w:szCs w:val="24"/>
        </w:rPr>
        <w:pPrChange w:author="JN Marcos" w:date="2015-10-03T21:06:00Z" w:id="1049">
          <w:pPr>
            <w:pStyle w:val="PargrafodaLista"/>
            <w:numPr>
              <w:numId w:val="6"/>
            </w:numPr>
            <w:ind w:left="785" w:hanging="360"/>
          </w:pPr>
        </w:pPrChange>
      </w:pPr>
      <w:ins w:author="Rinaldo Lima" w:date="2015-10-02T08:27:00Z" w:id="1050">
        <w:r w:rsidRPr="7AA55BCA">
          <w:rPr>
            <w:rFonts w:ascii="Segoe UI" w:hAnsi="Segoe UI" w:eastAsia="Segoe UI" w:cs="Segoe UI"/>
            <w:sz w:val="24"/>
            <w:szCs w:val="24"/>
            <w:rPrChange w:author="JN Marcos" w:date="2015-10-03T21:11:00Z" w:id="1051">
              <w:rPr>
                <w:rFonts w:ascii="Arial" w:hAnsi="Arial" w:cs="Arial"/>
                <w:sz w:val="24"/>
              </w:rPr>
            </w:rPrChange>
          </w:rPr>
          <w:t>Geraç</w:t>
        </w:r>
      </w:ins>
      <w:ins w:author="Rinaldo Lima" w:date="2015-10-02T08:28:00Z" w:id="1052">
        <w:r w:rsidRPr="7AA55BCA">
          <w:rPr>
            <w:rFonts w:ascii="Segoe UI" w:hAnsi="Segoe UI" w:eastAsia="Segoe UI" w:cs="Segoe UI"/>
            <w:sz w:val="24"/>
            <w:szCs w:val="24"/>
            <w:rPrChange w:author="JN Marcos" w:date="2015-10-03T21:11:00Z" w:id="1053">
              <w:rPr>
                <w:rFonts w:ascii="Arial" w:hAnsi="Arial" w:cs="Arial"/>
                <w:sz w:val="24"/>
              </w:rPr>
            </w:rPrChange>
          </w:rPr>
          <w:t>ão de seu</w:t>
        </w:r>
      </w:ins>
      <w:ins w:author="JN Marcos" w:date="2015-10-03T15:52:00Z" w:id="1054">
        <w:r w:rsidR="00EE638C">
          <w:rPr>
            <w:rFonts w:ascii="Segoe UI" w:hAnsi="Segoe UI" w:eastAsia="Segoe UI" w:cs="Segoe UI"/>
            <w:sz w:val="24"/>
            <w:szCs w:val="24"/>
          </w:rPr>
          <w:t>s</w:t>
        </w:r>
      </w:ins>
      <w:ins w:author="Rinaldo Lima" w:date="2015-10-02T08:28:00Z" w:id="1055">
        <w:r w:rsidRPr="7AA55BCA">
          <w:rPr>
            <w:rFonts w:ascii="Segoe UI" w:hAnsi="Segoe UI" w:eastAsia="Segoe UI" w:cs="Segoe UI"/>
            <w:sz w:val="24"/>
            <w:szCs w:val="24"/>
            <w:rPrChange w:author="JN Marcos" w:date="2015-10-03T21:11:00Z" w:id="1056">
              <w:rPr>
                <w:rFonts w:ascii="Arial" w:hAnsi="Arial" w:cs="Arial"/>
                <w:sz w:val="24"/>
              </w:rPr>
            </w:rPrChange>
          </w:rPr>
          <w:t xml:space="preserve"> horários de aulas de um semestre em particular</w:t>
        </w:r>
      </w:ins>
    </w:p>
    <w:p w:rsidR="00DC16AD" w:rsidP="1F6CF354" w:rsidRDefault="00DC16AD" w14:paraId="048889B5" w14:textId="05CC8FF4" w14:noSpellErr="1">
      <w:pPr>
        <w:pStyle w:val="PargrafodaLista"/>
        <w:numPr>
          <w:ilvl w:val="1"/>
          <w:numId w:val="15"/>
        </w:numPr>
        <w:rPr>
          <w:ins w:author="JN Marcos" w:date="2015-10-03T21:09:00Z" w:id="1057"/>
          <w:rFonts w:ascii="Segoe UI" w:hAnsi="Segoe UI" w:eastAsia="Segoe UI" w:cs="Segoe UI"/>
          <w:sz w:val="24"/>
          <w:szCs w:val="24"/>
        </w:rPr>
        <w:pPrChange w:author="Guilherme Melo" w:date="2015-10-22T17:20:19.4654102" w:id="747938603">
          <w:pPr>
            <w:pStyle w:val="PargrafodaLista"/>
            <w:numPr>
              <w:ilvl w:val="0"/>
              <w:numId w:val="15"/>
            </w:numPr>
          </w:pPr>
        </w:pPrChange>
      </w:pPr>
    </w:p>
    <w:p w:rsidR="00DC16AD" w:rsidDel="28384ED8" w:rsidRDefault="00DC16AD" w14:paraId="7AC75294" w14:textId="05CC8FF4">
      <w:pPr>
        <w:rPr>
          <w:ins w:author="Rinaldo Lima" w:date="2015-10-02T08:29:00Z" w:id="1058"/>
          <w:del w:author="JN Marcos" w:date="2015-10-03T21:09:00Z" w:id="1059"/>
          <w:rFonts w:ascii="Arial" w:hAnsi="Arial" w:eastAsia="Arial" w:cs="Arial"/>
          <w:sz w:val="24"/>
          <w:szCs w:val="24"/>
        </w:rPr>
        <w:pPrChange w:author="JN Marcos" w:date="2015-10-03T21:06:00Z" w:id="1060">
          <w:pPr>
            <w:pStyle w:val="PargrafodaLista"/>
            <w:numPr>
              <w:numId w:val="6"/>
            </w:numPr>
            <w:ind w:left="785" w:hanging="360"/>
          </w:pPr>
        </w:pPrChange>
      </w:pPr>
      <w:ins w:author="Rinaldo Lima" w:date="2015-10-02T08:28:00Z" w:id="1061">
        <w:r w:rsidRPr="7AA55BCA">
          <w:rPr>
            <w:rFonts w:ascii="Segoe UI" w:hAnsi="Segoe UI" w:eastAsia="Segoe UI" w:cs="Segoe UI"/>
            <w:sz w:val="24"/>
            <w:szCs w:val="24"/>
            <w:rPrChange w:author="JN Marcos" w:date="2015-10-03T21:11:00Z" w:id="1062">
              <w:rPr>
                <w:rFonts w:ascii="Arial" w:hAnsi="Arial" w:cs="Arial"/>
                <w:sz w:val="24"/>
              </w:rPr>
            </w:rPrChange>
          </w:rPr>
          <w:t>Boleti</w:t>
        </w:r>
      </w:ins>
      <w:ins w:author="JN Marcos" w:date="2015-10-02T23:39:00Z" w:id="1063">
        <w:r w:rsidRPr="7AA55BCA" w:rsidR="638BCE3F">
          <w:rPr>
            <w:rFonts w:ascii="Segoe UI" w:hAnsi="Segoe UI" w:eastAsia="Segoe UI" w:cs="Segoe UI"/>
            <w:sz w:val="24"/>
            <w:szCs w:val="24"/>
            <w:rPrChange w:author="JN Marcos" w:date="2015-10-03T21:11:00Z" w:id="1064">
              <w:rPr>
                <w:rFonts w:ascii="Arial" w:hAnsi="Arial" w:cs="Arial"/>
                <w:sz w:val="24"/>
              </w:rPr>
            </w:rPrChange>
          </w:rPr>
          <w:t>m</w:t>
        </w:r>
      </w:ins>
      <w:ins w:author="Rinaldo Lima" w:date="2015-10-02T08:28:00Z" w:id="1065">
        <w:del w:author="JN Marcos" w:date="2015-10-02T23:39:00Z" w:id="1066">
          <w:r w:rsidRPr="4BFA43CD" w:rsidDel="638BCE3F">
            <w:rPr>
              <w:rFonts w:ascii="Arial" w:hAnsi="Arial" w:eastAsia="Arial" w:cs="Arial"/>
              <w:sz w:val="24"/>
              <w:szCs w:val="24"/>
              <w:rPrChange w:author="JN Marcos" w:date="2015-10-02T23:39:00Z" w:id="1067">
                <w:rPr>
                  <w:rFonts w:ascii="Arial" w:hAnsi="Arial" w:cs="Arial"/>
                  <w:sz w:val="24"/>
                </w:rPr>
              </w:rPrChange>
            </w:rPr>
            <w:delText>n</w:delText>
          </w:r>
        </w:del>
        <w:r w:rsidRPr="7AA55BCA">
          <w:rPr>
            <w:rFonts w:ascii="Segoe UI" w:hAnsi="Segoe UI" w:eastAsia="Segoe UI" w:cs="Segoe UI"/>
            <w:sz w:val="24"/>
            <w:szCs w:val="24"/>
            <w:rPrChange w:author="JN Marcos" w:date="2015-10-03T21:11:00Z" w:id="1068">
              <w:rPr>
                <w:rFonts w:ascii="Arial" w:hAnsi="Arial" w:cs="Arial"/>
                <w:sz w:val="24"/>
              </w:rPr>
            </w:rPrChange>
          </w:rPr>
          <w:t xml:space="preserve"> de notas</w:t>
        </w:r>
      </w:ins>
      <w:ins w:author="Rinaldo Lima" w:date="2015-10-02T08:29:00Z" w:id="1069">
        <w:r w:rsidRPr="7AA55BCA">
          <w:rPr>
            <w:rFonts w:ascii="Segoe UI" w:hAnsi="Segoe UI" w:eastAsia="Segoe UI" w:cs="Segoe UI"/>
            <w:sz w:val="24"/>
            <w:szCs w:val="24"/>
            <w:rPrChange w:author="JN Marcos" w:date="2015-10-03T21:11:00Z" w:id="1070">
              <w:rPr>
                <w:rFonts w:ascii="Arial" w:hAnsi="Arial" w:cs="Arial"/>
                <w:sz w:val="24"/>
              </w:rPr>
            </w:rPrChange>
          </w:rPr>
          <w:t xml:space="preserve"> (</w:t>
        </w:r>
        <w:del w:author="JN Marcos" w:date="2015-10-02T23:39:00Z" w:id="1071">
          <w:r w:rsidRPr="4BFA43CD" w:rsidDel="638BCE3F">
            <w:rPr>
              <w:rFonts w:ascii="Arial" w:hAnsi="Arial" w:eastAsia="Arial" w:cs="Arial"/>
              <w:sz w:val="24"/>
              <w:szCs w:val="24"/>
              <w:rPrChange w:author="JN Marcos" w:date="2015-10-02T23:39:00Z" w:id="1072">
                <w:rPr>
                  <w:rFonts w:ascii="Arial" w:hAnsi="Arial" w:cs="Arial"/>
                  <w:sz w:val="24"/>
                </w:rPr>
              </w:rPrChange>
            </w:rPr>
            <w:delText xml:space="preserve"> </w:delText>
          </w:r>
        </w:del>
        <w:r w:rsidRPr="7AA55BCA">
          <w:rPr>
            <w:rFonts w:ascii="Segoe UI" w:hAnsi="Segoe UI" w:eastAsia="Segoe UI" w:cs="Segoe UI"/>
            <w:sz w:val="24"/>
            <w:szCs w:val="24"/>
            <w:rPrChange w:author="JN Marcos" w:date="2015-10-03T21:11:00Z" w:id="1073">
              <w:rPr>
                <w:rFonts w:ascii="Arial" w:hAnsi="Arial" w:cs="Arial"/>
                <w:sz w:val="24"/>
              </w:rPr>
            </w:rPrChange>
          </w:rPr>
          <w:t>provas e atividades)</w:t>
        </w:r>
      </w:ins>
      <w:ins w:author="Rinaldo Lima" w:date="2015-10-02T08:28:00Z" w:id="1074">
        <w:r w:rsidRPr="7AA55BCA">
          <w:rPr>
            <w:rFonts w:ascii="Segoe UI" w:hAnsi="Segoe UI" w:eastAsia="Segoe UI" w:cs="Segoe UI"/>
            <w:sz w:val="24"/>
            <w:szCs w:val="24"/>
            <w:rPrChange w:author="JN Marcos" w:date="2015-10-03T21:11:00Z" w:id="1075">
              <w:rPr>
                <w:rFonts w:ascii="Arial" w:hAnsi="Arial" w:cs="Arial"/>
                <w:sz w:val="24"/>
              </w:rPr>
            </w:rPrChange>
          </w:rPr>
          <w:t xml:space="preserve"> por aluno e curso (por semestre espec</w:t>
        </w:r>
      </w:ins>
      <w:ins w:author="Rinaldo Lima" w:date="2015-10-02T08:29:00Z" w:id="1076">
        <w:r w:rsidRPr="7AA55BCA">
          <w:rPr>
            <w:rFonts w:ascii="Segoe UI" w:hAnsi="Segoe UI" w:eastAsia="Segoe UI" w:cs="Segoe UI"/>
            <w:sz w:val="24"/>
            <w:szCs w:val="24"/>
            <w:rPrChange w:author="JN Marcos" w:date="2015-10-03T21:11:00Z" w:id="1077">
              <w:rPr>
                <w:rFonts w:ascii="Arial" w:hAnsi="Arial" w:cs="Arial"/>
                <w:sz w:val="24"/>
              </w:rPr>
            </w:rPrChange>
          </w:rPr>
          <w:t>ífico)</w:t>
        </w:r>
      </w:ins>
    </w:p>
    <w:p w:rsidR="00DC16AD" w:rsidP="1F6CF354" w:rsidRDefault="00DC16AD" w14:paraId="7CCD3840" w14:textId="4A9465D5" w14:noSpellErr="1">
      <w:pPr>
        <w:pStyle w:val="PargrafodaLista"/>
        <w:numPr>
          <w:ilvl w:val="1"/>
          <w:numId w:val="15"/>
        </w:numPr>
        <w:rPr>
          <w:ins w:author="JN Marcos" w:date="2015-10-03T21:09:00Z" w:id="1078"/>
          <w:rFonts w:ascii="Segoe UI" w:hAnsi="Segoe UI" w:eastAsia="Segoe UI" w:cs="Segoe UI"/>
          <w:sz w:val="24"/>
          <w:szCs w:val="24"/>
        </w:rPr>
        <w:pPrChange w:author="Guilherme Melo" w:date="2015-10-22T17:20:19.4654102" w:id="475422595">
          <w:pPr>
            <w:pStyle w:val="PargrafodaLista"/>
            <w:numPr>
              <w:ilvl w:val="0"/>
              <w:numId w:val="15"/>
            </w:numPr>
          </w:pPr>
        </w:pPrChange>
      </w:pPr>
    </w:p>
    <w:p w:rsidR="00DC16AD" w:rsidDel="28384ED8" w:rsidRDefault="00DC16AD" w14:paraId="650701CF" w14:textId="4A9465D5">
      <w:pPr>
        <w:rPr>
          <w:ins w:author="Rinaldo Lima" w:date="2015-10-02T08:30:00Z" w:id="1079"/>
          <w:del w:author="JN Marcos" w:date="2015-10-03T21:09:00Z" w:id="1080"/>
          <w:rFonts w:ascii="Arial" w:hAnsi="Arial" w:eastAsia="Arial" w:cs="Arial"/>
          <w:sz w:val="24"/>
          <w:szCs w:val="24"/>
        </w:rPr>
        <w:pPrChange w:author="JN Marcos" w:date="2015-10-03T21:06:00Z" w:id="1081">
          <w:pPr>
            <w:pStyle w:val="PargrafodaLista"/>
            <w:numPr>
              <w:numId w:val="6"/>
            </w:numPr>
            <w:ind w:left="785" w:hanging="360"/>
          </w:pPr>
        </w:pPrChange>
      </w:pPr>
      <w:ins w:author="Rinaldo Lima" w:date="2015-10-02T08:29:00Z" w:id="1082">
        <w:r w:rsidRPr="7AA55BCA">
          <w:rPr>
            <w:rFonts w:ascii="Segoe UI" w:hAnsi="Segoe UI" w:eastAsia="Segoe UI" w:cs="Segoe UI"/>
            <w:sz w:val="24"/>
            <w:szCs w:val="24"/>
            <w:rPrChange w:author="JN Marcos" w:date="2015-10-03T21:11:00Z" w:id="1083">
              <w:rPr>
                <w:rFonts w:ascii="Arial" w:hAnsi="Arial" w:cs="Arial"/>
                <w:sz w:val="24"/>
              </w:rPr>
            </w:rPrChange>
          </w:rPr>
          <w:t>Relatório final de aluno, com sua situação de “aprovado” ou “</w:t>
        </w:r>
      </w:ins>
      <w:ins w:author="JN Marcos" w:date="2015-10-03T21:05:00Z" w:id="1084">
        <w:r w:rsidRPr="7AA55BCA" w:rsidR="2A264C17">
          <w:rPr>
            <w:rFonts w:ascii="Segoe UI" w:hAnsi="Segoe UI" w:eastAsia="Segoe UI" w:cs="Segoe UI"/>
            <w:sz w:val="24"/>
            <w:szCs w:val="24"/>
            <w:rPrChange w:author="JN Marcos" w:date="2015-10-03T21:11:00Z" w:id="1085">
              <w:rPr>
                <w:rFonts w:ascii="Arial" w:hAnsi="Arial" w:cs="Arial"/>
                <w:sz w:val="24"/>
              </w:rPr>
            </w:rPrChange>
          </w:rPr>
          <w:t>reprovado</w:t>
        </w:r>
      </w:ins>
      <w:ins w:author="Rinaldo Lima" w:date="2015-10-02T08:30:00Z" w:id="1086">
        <w:del w:author="JN Marcos" w:date="2015-10-03T21:05:00Z" w:id="1087">
          <w:r w:rsidRPr="5F576BB5" w:rsidDel="2A264C17">
            <w:rPr>
              <w:rFonts w:ascii="Arial" w:hAnsi="Arial" w:eastAsia="Arial" w:cs="Arial"/>
              <w:sz w:val="24"/>
              <w:szCs w:val="24"/>
              <w:rPrChange w:author="JN Marcos" w:date="2015-10-02T23:37:00Z" w:id="1088">
                <w:rPr>
                  <w:rFonts w:ascii="Arial" w:hAnsi="Arial" w:cs="Arial"/>
                  <w:sz w:val="24"/>
                </w:rPr>
              </w:rPrChange>
            </w:rPr>
            <w:delText>ão</w:delText>
          </w:r>
        </w:del>
        <w:r w:rsidRPr="7AA55BCA">
          <w:rPr>
            <w:rFonts w:ascii="Segoe UI" w:hAnsi="Segoe UI" w:eastAsia="Segoe UI" w:cs="Segoe UI"/>
            <w:sz w:val="24"/>
            <w:szCs w:val="24"/>
            <w:rPrChange w:author="JN Marcos" w:date="2015-10-03T21:11:00Z" w:id="1089">
              <w:rPr>
                <w:rFonts w:ascii="Arial" w:hAnsi="Arial" w:cs="Arial"/>
                <w:sz w:val="24"/>
              </w:rPr>
            </w:rPrChange>
          </w:rPr>
          <w:t>”</w:t>
        </w:r>
      </w:ins>
    </w:p>
    <w:p w:rsidR="00DC16AD" w:rsidP="1F6CF354" w:rsidRDefault="00DC16AD" w14:paraId="1BE9879F" w14:textId="2BFA8E5D" w14:noSpellErr="1">
      <w:pPr>
        <w:pStyle w:val="PargrafodaLista"/>
        <w:numPr>
          <w:ilvl w:val="1"/>
          <w:numId w:val="15"/>
        </w:numPr>
        <w:rPr>
          <w:ins w:author="JN Marcos" w:date="2015-10-03T21:09:00Z" w:id="1090"/>
          <w:rFonts w:ascii="Segoe UI" w:hAnsi="Segoe UI" w:eastAsia="Segoe UI" w:cs="Segoe UI"/>
          <w:sz w:val="24"/>
          <w:szCs w:val="24"/>
        </w:rPr>
        <w:pPrChange w:author="Guilherme Melo" w:date="2015-10-22T17:20:19.4654102" w:id="891932671">
          <w:pPr>
            <w:pStyle w:val="PargrafodaLista"/>
            <w:numPr>
              <w:ilvl w:val="0"/>
              <w:numId w:val="15"/>
            </w:numPr>
          </w:pPr>
        </w:pPrChange>
      </w:pPr>
    </w:p>
    <w:p w:rsidR="00DC16AD" w:rsidDel="00BA541E" w:rsidRDefault="00DC16AD" w14:paraId="3D571E53" w14:textId="2BFA8E5D">
      <w:pPr>
        <w:pStyle w:val="PargrafodaLista"/>
        <w:numPr>
          <w:ilvl w:val="0"/>
          <w:numId w:val="15"/>
        </w:numPr>
        <w:rPr>
          <w:ins w:author="Rinaldo Lima" w:date="2015-10-02T08:30:00Z" w:id="1091"/>
          <w:del w:author="Guilherme Melo" w:date="2015-10-03T18:20:00Z" w:id="1092"/>
          <w:rFonts w:asciiTheme="minorEastAsia" w:hAnsiTheme="minorEastAsia" w:eastAsiaTheme="minorEastAsia" w:cstheme="minorEastAsia"/>
          <w:sz w:val="24"/>
          <w:szCs w:val="24"/>
        </w:rPr>
      </w:pPr>
      <w:ins w:author="Rinaldo Lima" w:date="2015-10-02T08:30:00Z" w:id="1093">
        <w:r w:rsidRPr="7AA55BCA">
          <w:rPr>
            <w:rFonts w:ascii="Segoe UI" w:hAnsi="Segoe UI" w:eastAsia="Segoe UI" w:cs="Segoe UI"/>
            <w:sz w:val="24"/>
            <w:szCs w:val="24"/>
            <w:rPrChange w:author="JN Marcos" w:date="2015-10-03T21:11:00Z" w:id="1094">
              <w:rPr>
                <w:rFonts w:ascii="Arial" w:hAnsi="Arial" w:cs="Arial"/>
                <w:sz w:val="24"/>
              </w:rPr>
            </w:rPrChange>
          </w:rPr>
          <w:t>Relatório de alunos que ficaram para fazer a prova final, por disciplina e semestre.</w:t>
        </w:r>
      </w:ins>
    </w:p>
    <w:p w:rsidRPr="00BA541E" w:rsidR="00DC16AD" w:rsidDel="00BA541E" w:rsidRDefault="00DC16AD" w14:paraId="0B3FDC7E" w14:textId="77777777">
      <w:pPr>
        <w:pStyle w:val="PargrafodaLista"/>
        <w:numPr>
          <w:ilvl w:val="0"/>
          <w:numId w:val="15"/>
        </w:numPr>
        <w:rPr>
          <w:ins w:author="Rinaldo Lima" w:date="2015-10-02T08:26:00Z" w:id="1095"/>
          <w:del w:author="Guilherme Melo" w:date="2015-10-03T18:20:00Z" w:id="1096"/>
          <w:rFonts w:ascii="Arial" w:hAnsi="Arial" w:cs="Arial"/>
          <w:sz w:val="24"/>
          <w:rPrChange w:author="Guilherme Melo" w:date="2015-10-03T18:20:00Z" w:id="1097">
            <w:rPr>
              <w:ins w:author="Rinaldo Lima" w:date="2015-10-02T08:26:00Z" w:id="1098"/>
              <w:del w:author="Guilherme Melo" w:date="2015-10-03T18:20:00Z" w:id="1099"/>
            </w:rPr>
          </w:rPrChange>
        </w:rPr>
        <w:pPrChange w:author="Guilherme Melo" w:date="2015-10-03T18:20:00Z" w:id="1100">
          <w:pPr/>
        </w:pPrChange>
      </w:pPr>
    </w:p>
    <w:p w:rsidR="002B36E0" w:rsidDel="002B36E0" w:rsidRDefault="002B36E0" w14:paraId="15E78AAE" w14:textId="64030EB4">
      <w:pPr>
        <w:pStyle w:val="PargrafodaLista"/>
        <w:rPr>
          <w:del w:author="Rinaldo Lima" w:date="2015-10-02T08:26:00Z" w:id="1101"/>
        </w:rPr>
        <w:pPrChange w:author="Guilherme Melo" w:date="2015-10-03T18:20:00Z" w:id="1102">
          <w:pPr/>
        </w:pPrChange>
      </w:pPr>
    </w:p>
    <w:p w:rsidR="00000000" w:rsidP="1F6CF354" w:rsidRDefault="00731A63" w14:paraId="4A694AF0" w14:textId="77777777" w14:noSpellErr="1">
      <w:pPr>
        <w:pStyle w:val="PargrafodaLista"/>
        <w:numPr>
          <w:ilvl w:val="1"/>
          <w:numId w:val="15"/>
        </w:numPr>
        <w:rPr>
          <w:ins w:author="Rinaldo Lima" w:date="2015-10-02T08:26:00Z" w:id="1103"/>
        </w:rPr>
        <w:sectPr w:rsidR="00000000">
          <w:sectPrChange w:author="Guilherme Melo" w:date="2015-10-22T17:04:58.1645422" w:id="646769623">
            <w:sectPr w:rsidR="00000000">
              <w:pgSz w:w="11906" w:h="16838"/>
              <w:pgMar w:top="1417" w:right="1701" w:bottom="1417" w:left="1701" w:header="708" w:footer="708" w:gutter="0"/>
              <w:cols w:space="708"/>
              <w:docGrid w:linePitch="360"/>
            </w:sectPr>
          </w:sectPrChange>
          <w:footerReference w:type="default" r:id="rId10"/>
          <w:pgSz w:w="11906" w:h="16838" w:orient="portrait"/>
          <w:pgMar w:top="1417" w:right="1701" w:bottom="1417" w:left="1701" w:header="708" w:footer="708" w:gutter="0"/>
          <w:cols w:space="708"/>
          <w:docGrid w:linePitch="360"/>
        </w:sectPr>
      </w:pPr>
    </w:p>
    <w:p w:rsidR="00DB6205" w:rsidRDefault="00FF1E17" w14:paraId="0BF39166" w14:textId="59298B5C" w14:noSpellErr="1">
      <w:pPr>
        <w:rPr>
          <w:ins w:author="Guilherme Melo" w:date="2015-10-05T23:49:00Z" w:id="1105"/>
          <w:rFonts w:ascii="Arial" w:hAnsi="Arial" w:cs="Arial"/>
          <w:sz w:val="24"/>
        </w:rPr>
        <w:pPrChange w:author="Guilherme Melo" w:date="2015-10-03T18:20:00Z" w:id="1106">
          <w:pPr>
            <w:ind w:firstLine="142"/>
            <w:jc w:val="center"/>
          </w:pPr>
        </w:pPrChange>
      </w:pPr>
      <w:r w:rsidRPr="00FF1E17">
        <w:rPr>
          <w:rFonts w:ascii="Arial" w:hAnsi="Arial" w:cs="Arial"/>
          <w:noProof/>
          <w:sz w:val="24"/>
          <w:lang w:eastAsia="pt-BR"/>
        </w:rPr>
        <w:lastRenderedPageBreak/>
        <mc:AlternateContent>
          <mc:Choice Requires="wps">
            <w:drawing>
              <wp:anchor distT="0" distB="0" distL="114300" distR="114300" simplePos="0" relativeHeight="251659264" behindDoc="0" locked="0" layoutInCell="1" allowOverlap="1" wp14:anchorId="15CE9B3A" wp14:editId="299499B5">
                <wp:simplePos x="0" y="0"/>
                <wp:positionH relativeFrom="column">
                  <wp:posOffset>-643255</wp:posOffset>
                </wp:positionH>
                <wp:positionV relativeFrom="paragraph">
                  <wp:posOffset>-347980</wp:posOffset>
                </wp:positionV>
                <wp:extent cx="2769080" cy="523875"/>
                <wp:effectExtent l="0" t="0" r="1270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080" cy="523875"/>
                        </a:xfrm>
                        <a:prstGeom prst="rect">
                          <a:avLst/>
                        </a:prstGeom>
                        <a:solidFill>
                          <a:srgbClr val="FFFFFF"/>
                        </a:solidFill>
                        <a:ln w="9525">
                          <a:solidFill>
                            <a:srgbClr val="000000"/>
                          </a:solidFill>
                          <a:miter lim="800000"/>
                          <a:headEnd/>
                          <a:tailEnd/>
                        </a:ln>
                      </wps:spPr>
                      <wps:txbx>
                        <w:txbxContent>
                          <w:p w:rsidRPr="001D0F7B" w:rsidR="00A54831" w:rsidP="00FF1E17" w:rsidRDefault="00A54831" w14:paraId="508BD9F8" w14:textId="71D08E46">
                            <w:pPr>
                              <w:spacing w:line="240" w:lineRule="auto"/>
                              <w:jc w:val="center"/>
                              <w:rPr>
                                <w:rFonts w:ascii="Segoe UI" w:hAnsi="Segoe UI" w:cs="Segoe UI"/>
                                <w:sz w:val="16"/>
                                <w:szCs w:val="24"/>
                                <w:u w:val="single"/>
                                <w:rPrChange w:author="JN Marcos" w:date="2015-10-03T15:52:00Z" w:id="1107">
                                  <w:rPr>
                                    <w:rFonts w:ascii="Arial" w:hAnsi="Arial" w:cs="Arial"/>
                                    <w:sz w:val="16"/>
                                    <w:szCs w:val="24"/>
                                    <w:u w:val="single"/>
                                  </w:rPr>
                                </w:rPrChange>
                              </w:rPr>
                            </w:pPr>
                            <w:r w:rsidRPr="001D0F7B">
                              <w:rPr>
                                <w:rFonts w:ascii="Segoe UI" w:hAnsi="Segoe UI" w:cs="Segoe UI"/>
                                <w:b/>
                                <w:bCs/>
                                <w:sz w:val="24"/>
                                <w:szCs w:val="40"/>
                                <w:rPrChange w:author="JN Marcos" w:date="2015-10-03T15:52:00Z" w:id="1108">
                                  <w:rPr>
                                    <w:rFonts w:ascii="Arial" w:hAnsi="Arial" w:cs="Arial"/>
                                    <w:b/>
                                    <w:bCs/>
                                    <w:sz w:val="24"/>
                                    <w:szCs w:val="40"/>
                                  </w:rPr>
                                </w:rPrChange>
                              </w:rPr>
                              <w:t>AMBIENTE VIRTUAL DE APREDIZAGEM (AVA)</w:t>
                            </w:r>
                          </w:p>
                          <w:p w:rsidRPr="0064422F" w:rsidR="00A54831" w:rsidRDefault="00A54831" w14:paraId="7D28C636" w14:textId="274A8B59">
                            <w:pPr>
                              <w:rPr>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15CE9B3A">
                <v:stroke joinstyle="miter"/>
                <v:path gradientshapeok="t" o:connecttype="rect"/>
              </v:shapetype>
              <v:shape id="Text Box 2" style="position:absolute;margin-left:-50.65pt;margin-top:-27.4pt;width:218.0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">
                <v:textbox>
                  <w:txbxContent>
                    <w:p w:rsidRPr="001D0F7B" w:rsidR="00A54831" w:rsidP="00FF1E17" w:rsidRDefault="00A54831" w14:paraId="508BD9F8" w14:textId="71D08E46">
                      <w:pPr>
                        <w:spacing w:line="240" w:lineRule="auto"/>
                        <w:jc w:val="center"/>
                        <w:rPr>
                          <w:rFonts w:ascii="Segoe UI" w:hAnsi="Segoe UI" w:cs="Segoe UI"/>
                          <w:sz w:val="16"/>
                          <w:szCs w:val="24"/>
                          <w:u w:val="single"/>
                          <w:rPrChange w:author="JN Marcos" w:date="2015-10-03T15:52:00Z" w:id="1109">
                            <w:rPr>
                              <w:rFonts w:ascii="Arial" w:hAnsi="Arial" w:cs="Arial"/>
                              <w:sz w:val="16"/>
                              <w:szCs w:val="24"/>
                              <w:u w:val="single"/>
                            </w:rPr>
                          </w:rPrChange>
                        </w:rPr>
                      </w:pPr>
                      <w:r w:rsidRPr="001D0F7B">
                        <w:rPr>
                          <w:rFonts w:ascii="Segoe UI" w:hAnsi="Segoe UI" w:cs="Segoe UI"/>
                          <w:b/>
                          <w:bCs/>
                          <w:sz w:val="24"/>
                          <w:szCs w:val="40"/>
                          <w:rPrChange w:author="JN Marcos" w:date="2015-10-03T15:52:00Z" w:id="1110">
                            <w:rPr>
                              <w:rFonts w:ascii="Arial" w:hAnsi="Arial" w:cs="Arial"/>
                              <w:b/>
                              <w:bCs/>
                              <w:sz w:val="24"/>
                              <w:szCs w:val="40"/>
                            </w:rPr>
                          </w:rPrChange>
                        </w:rPr>
                        <w:t>AMBIENTE VIRTUAL DE APREDIZAGEM (AVA)</w:t>
                      </w:r>
                    </w:p>
                    <w:p w:rsidRPr="0064422F" w:rsidR="00A54831" w:rsidRDefault="00A54831" w14:paraId="7D28C636" w14:textId="274A8B59">
                      <w:pPr>
                        <w:rPr>
                          <w:sz w:val="14"/>
                        </w:rPr>
                      </w:pPr>
                    </w:p>
                  </w:txbxContent>
                </v:textbox>
              </v:shape>
            </w:pict>
          </mc:Fallback>
        </mc:AlternateContent>
      </w:r>
      <w:ins w:author="Guilherme Melo" w:date="2015-10-05T23:49:00Z" w:id="1111">
        <w:r w:rsidRPr="55FF0DD2" w:rsidR="00DB6205">
          <w:rPr>
            <w:rFonts w:ascii="Arial" w:hAnsi="Arial" w:eastAsia="Arial" w:cs="Arial"/>
            <w:sz w:val="24"/>
            <w:szCs w:val="24"/>
            <w:rPrChange w:author="Guilherme Melo" w:date="2015-10-22T17:04:58.1645422" w:id="557839549">
              <w:rPr>
                <w:rFonts w:ascii="Arial" w:hAnsi="Arial" w:cs="Arial"/>
                <w:sz w:val="24"/>
              </w:rPr>
            </w:rPrChange>
          </w:rPr>
          <w:t xml:space="preserve">                                                    </w:t>
        </w:r>
        <w:r w:rsidRPr="00DB6205" w:rsidR="00DB6205">
          <w:rPr>
            <w:rFonts w:ascii="Arial" w:hAnsi="Arial" w:cs="Arial"/>
            <w:noProof/>
            <w:sz w:val="24"/>
            <w:lang w:eastAsia="pt-BR"/>
          </w:rPr>
          <w:lastRenderedPageBreak/>
          <w:drawing>
            <wp:inline distT="0" distB="0" distL="0" distR="0" wp14:anchorId="6C5E8D73" wp14:editId="75BA4506">
              <wp:extent cx="9705975" cy="6353175"/>
              <wp:effectExtent l="0" t="0" r="9525" b="9525"/>
              <wp:docPr id="4" name="Imagem 4" descr="C:\Users\Guilherme\Documents\Guilherme\Projeto BD 1ª parte\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herme\Documents\Guilherme\Projeto BD 1ª parte\av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11211" cy="6356602"/>
                      </a:xfrm>
                      <a:prstGeom prst="rect">
                        <a:avLst/>
                      </a:prstGeom>
                      <a:noFill/>
                      <a:ln>
                        <a:noFill/>
                      </a:ln>
                    </pic:spPr>
                  </pic:pic>
                </a:graphicData>
              </a:graphic>
            </wp:inline>
          </w:drawing>
        </w:r>
        <w:bookmarkStart w:name="_GoBack" w:id="1112"/>
        <w:bookmarkEnd w:id="1112"/>
      </w:ins>
    </w:p>
    <w:p w:rsidRPr="00E11BFB" w:rsidR="00FF1E17" w:rsidRDefault="00FF1E17" w14:paraId="3CE55186" w14:textId="1A1DA0EB">
      <w:pPr>
        <w:rPr>
          <w:rFonts w:ascii="Arial" w:hAnsi="Arial" w:cs="Arial"/>
          <w:sz w:val="24"/>
        </w:rPr>
        <w:pPrChange w:author="Guilherme Melo" w:date="2015-10-03T18:20:00Z" w:id="1113">
          <w:pPr>
            <w:ind w:firstLine="142"/>
            <w:jc w:val="center"/>
          </w:pPr>
        </w:pPrChange>
      </w:pPr>
      <w:del w:author="JN Marcos" w:date="2015-10-03T21:07:00Z" w:id="1114">
        <w:r w:rsidDel="6482C4FA">
          <w:rPr>
            <w:noProof/>
            <w:lang w:eastAsia="pt-BR"/>
          </w:rPr>
          <w:lastRenderedPageBreak/>
          <w:drawing>
            <wp:inline distT="0" distB="0" distL="0" distR="0" wp14:anchorId="20C828B2" wp14:editId="3306FC14">
              <wp:extent cx="6883879" cy="557585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883879" cy="5575858"/>
                      </a:xfrm>
                      <a:prstGeom prst="rect">
                        <a:avLst/>
                      </a:prstGeom>
                    </pic:spPr>
                  </pic:pic>
                </a:graphicData>
              </a:graphic>
            </wp:inline>
          </w:drawing>
        </w:r>
      </w:del>
    </w:p>
    <w:sectPr w:rsidRPr="00E11BFB" w:rsidR="00FF1E17" w:rsidSect="00FF1E17">
      <w:pgSz w:w="16838" w:h="11906" w:orient="landscape"/>
      <w:pgMar w:top="1418"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A63" w:rsidP="00CE2182" w:rsidRDefault="00731A63" w14:paraId="2DA1007E" w14:textId="77777777">
      <w:pPr>
        <w:spacing w:after="0" w:line="240" w:lineRule="auto"/>
      </w:pPr>
      <w:r>
        <w:separator/>
      </w:r>
    </w:p>
  </w:endnote>
  <w:endnote w:type="continuationSeparator" w:id="0">
    <w:p w:rsidR="00731A63" w:rsidP="00CE2182" w:rsidRDefault="00731A63" w14:paraId="585B2FCC" w14:textId="77777777">
      <w:pPr>
        <w:spacing w:after="0" w:line="240" w:lineRule="auto"/>
      </w:pPr>
      <w:r>
        <w:continuationSeparator/>
      </w:r>
    </w:p>
  </w:endnote>
  <w:endnote w:type="continuationNotice" w:id="1">
    <w:p w:rsidR="00731A63" w:rsidRDefault="00731A63" w14:paraId="2FCD6EC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w:altName w:val="Times New Roman"/>
    <w:panose1 w:val="00000000000000000000"/>
    <w:charset w:val="00"/>
    <w:family w:val="roman"/>
    <w:notTrueType/>
    <w:pitch w:val="default"/>
  </w:font>
  <w:font w:name="Segoe U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5836378"/>
      <w:docPartObj>
        <w:docPartGallery w:val="Page Numbers (Bottom of Page)"/>
        <w:docPartUnique/>
      </w:docPartObj>
    </w:sdtPr>
    <w:sdtEndPr/>
    <w:sdtContent>
      <w:p w:rsidR="00A54831" w:rsidRDefault="00A54831" w14:paraId="537E0902" w14:textId="77777777">
        <w:pPr>
          <w:pStyle w:val="Rodap"/>
          <w:jc w:val="right"/>
        </w:pPr>
      </w:p>
      <w:p w:rsidR="00A54831" w:rsidRDefault="00A54831" w14:paraId="350F728A" w14:textId="252C6A38">
        <w:pPr>
          <w:pStyle w:val="Rodap"/>
          <w:jc w:val="right"/>
        </w:pPr>
        <w:r>
          <w:fldChar w:fldCharType="begin"/>
        </w:r>
        <w:r>
          <w:instrText>PAGE   \* MERGEFORMAT</w:instrText>
        </w:r>
        <w:r>
          <w:fldChar w:fldCharType="separate"/>
        </w:r>
        <w:r w:rsidR="00DB6205">
          <w:rPr>
            <w:noProof/>
          </w:rPr>
          <w:t>8</w:t>
        </w:r>
        <w:r>
          <w:fldChar w:fldCharType="end"/>
        </w:r>
      </w:p>
    </w:sdtContent>
  </w:sdt>
  <w:p w:rsidR="00A54831" w:rsidRDefault="00A54831" w14:paraId="580EC6D8" w14:textId="2405421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A63" w:rsidP="00CE2182" w:rsidRDefault="00731A63" w14:paraId="0893C6AB" w14:textId="77777777">
      <w:pPr>
        <w:spacing w:after="0" w:line="240" w:lineRule="auto"/>
      </w:pPr>
      <w:r>
        <w:separator/>
      </w:r>
    </w:p>
  </w:footnote>
  <w:footnote w:type="continuationSeparator" w:id="0">
    <w:p w:rsidR="00731A63" w:rsidP="00CE2182" w:rsidRDefault="00731A63" w14:paraId="3590F389" w14:textId="77777777">
      <w:pPr>
        <w:spacing w:after="0" w:line="240" w:lineRule="auto"/>
      </w:pPr>
      <w:r>
        <w:continuationSeparator/>
      </w:r>
    </w:p>
  </w:footnote>
  <w:footnote w:type="continuationNotice" w:id="1">
    <w:p w:rsidR="00731A63" w:rsidRDefault="00731A63" w14:paraId="45FDA717" w14:textId="7777777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2F17D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886251A"/>
    <w:multiLevelType w:val="hybridMultilevel"/>
    <w:tmpl w:val="E8581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C384B"/>
    <w:multiLevelType w:val="hybridMultilevel"/>
    <w:tmpl w:val="99BE96B8"/>
    <w:lvl w:ilvl="0" w:tplc="7E7E2236">
      <w:start w:val="1"/>
      <w:numFmt w:val="lowerRoman"/>
      <w:lvlText w:val="%1."/>
      <w:lvlJc w:val="left"/>
      <w:pPr>
        <w:ind w:left="720" w:hanging="360"/>
      </w:pPr>
    </w:lvl>
    <w:lvl w:ilvl="1" w:tplc="D792B8CC">
      <w:start w:val="1"/>
      <w:numFmt w:val="lowerLetter"/>
      <w:lvlText w:val="%2."/>
      <w:lvlJc w:val="left"/>
      <w:pPr>
        <w:ind w:left="1440" w:hanging="360"/>
      </w:pPr>
    </w:lvl>
    <w:lvl w:ilvl="2" w:tplc="EBF26B16">
      <w:start w:val="1"/>
      <w:numFmt w:val="lowerRoman"/>
      <w:lvlText w:val="%3."/>
      <w:lvlJc w:val="right"/>
      <w:pPr>
        <w:ind w:left="2160" w:hanging="180"/>
      </w:pPr>
    </w:lvl>
    <w:lvl w:ilvl="3" w:tplc="C3284CA4">
      <w:start w:val="1"/>
      <w:numFmt w:val="decimal"/>
      <w:lvlText w:val="%4."/>
      <w:lvlJc w:val="left"/>
      <w:pPr>
        <w:ind w:left="2880" w:hanging="360"/>
      </w:pPr>
    </w:lvl>
    <w:lvl w:ilvl="4" w:tplc="AF1C4E0C">
      <w:start w:val="1"/>
      <w:numFmt w:val="lowerLetter"/>
      <w:lvlText w:val="%5."/>
      <w:lvlJc w:val="left"/>
      <w:pPr>
        <w:ind w:left="3600" w:hanging="360"/>
      </w:pPr>
    </w:lvl>
    <w:lvl w:ilvl="5" w:tplc="74E8658A">
      <w:start w:val="1"/>
      <w:numFmt w:val="lowerRoman"/>
      <w:lvlText w:val="%6."/>
      <w:lvlJc w:val="right"/>
      <w:pPr>
        <w:ind w:left="4320" w:hanging="180"/>
      </w:pPr>
    </w:lvl>
    <w:lvl w:ilvl="6" w:tplc="C81A4820">
      <w:start w:val="1"/>
      <w:numFmt w:val="decimal"/>
      <w:lvlText w:val="%7."/>
      <w:lvlJc w:val="left"/>
      <w:pPr>
        <w:ind w:left="5040" w:hanging="360"/>
      </w:pPr>
    </w:lvl>
    <w:lvl w:ilvl="7" w:tplc="4A52B75A">
      <w:start w:val="1"/>
      <w:numFmt w:val="lowerLetter"/>
      <w:lvlText w:val="%8."/>
      <w:lvlJc w:val="left"/>
      <w:pPr>
        <w:ind w:left="5760" w:hanging="360"/>
      </w:pPr>
    </w:lvl>
    <w:lvl w:ilvl="8" w:tplc="946EB0D8">
      <w:start w:val="1"/>
      <w:numFmt w:val="lowerRoman"/>
      <w:lvlText w:val="%9."/>
      <w:lvlJc w:val="right"/>
      <w:pPr>
        <w:ind w:left="6480" w:hanging="180"/>
      </w:pPr>
    </w:lvl>
  </w:abstractNum>
  <w:abstractNum w:abstractNumId="3" w15:restartNumberingAfterBreak="0">
    <w:nsid w:val="1C2E49F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4F23DF"/>
    <w:multiLevelType w:val="hybridMultilevel"/>
    <w:tmpl w:val="5B34404C"/>
    <w:lvl w:ilvl="0" w:tplc="37C4B5BA">
      <w:start w:val="1"/>
      <w:numFmt w:val="lowerRoman"/>
      <w:lvlText w:val="%1."/>
      <w:lvlJc w:val="right"/>
      <w:pPr>
        <w:ind w:left="720" w:hanging="360"/>
      </w:pPr>
    </w:lvl>
    <w:lvl w:ilvl="1" w:tplc="F6B4135C">
      <w:start w:val="1"/>
      <w:numFmt w:val="lowerLetter"/>
      <w:lvlText w:val="%2."/>
      <w:lvlJc w:val="left"/>
      <w:pPr>
        <w:ind w:left="1440" w:hanging="360"/>
      </w:pPr>
    </w:lvl>
    <w:lvl w:ilvl="2" w:tplc="32F43AB2">
      <w:start w:val="1"/>
      <w:numFmt w:val="lowerRoman"/>
      <w:lvlText w:val="%3."/>
      <w:lvlJc w:val="right"/>
      <w:pPr>
        <w:ind w:left="2160" w:hanging="180"/>
      </w:pPr>
    </w:lvl>
    <w:lvl w:ilvl="3" w:tplc="445267CA">
      <w:start w:val="1"/>
      <w:numFmt w:val="decimal"/>
      <w:lvlText w:val="%4."/>
      <w:lvlJc w:val="left"/>
      <w:pPr>
        <w:ind w:left="2880" w:hanging="360"/>
      </w:pPr>
    </w:lvl>
    <w:lvl w:ilvl="4" w:tplc="2A623504">
      <w:start w:val="1"/>
      <w:numFmt w:val="lowerLetter"/>
      <w:lvlText w:val="%5."/>
      <w:lvlJc w:val="left"/>
      <w:pPr>
        <w:ind w:left="3600" w:hanging="360"/>
      </w:pPr>
    </w:lvl>
    <w:lvl w:ilvl="5" w:tplc="45567390">
      <w:start w:val="1"/>
      <w:numFmt w:val="lowerRoman"/>
      <w:lvlText w:val="%6."/>
      <w:lvlJc w:val="right"/>
      <w:pPr>
        <w:ind w:left="4320" w:hanging="180"/>
      </w:pPr>
    </w:lvl>
    <w:lvl w:ilvl="6" w:tplc="D5CA498A">
      <w:start w:val="1"/>
      <w:numFmt w:val="decimal"/>
      <w:lvlText w:val="%7."/>
      <w:lvlJc w:val="left"/>
      <w:pPr>
        <w:ind w:left="5040" w:hanging="360"/>
      </w:pPr>
    </w:lvl>
    <w:lvl w:ilvl="7" w:tplc="A2A89F2C">
      <w:start w:val="1"/>
      <w:numFmt w:val="lowerLetter"/>
      <w:lvlText w:val="%8."/>
      <w:lvlJc w:val="left"/>
      <w:pPr>
        <w:ind w:left="5760" w:hanging="360"/>
      </w:pPr>
    </w:lvl>
    <w:lvl w:ilvl="8" w:tplc="F8045380">
      <w:start w:val="1"/>
      <w:numFmt w:val="lowerRoman"/>
      <w:lvlText w:val="%9."/>
      <w:lvlJc w:val="right"/>
      <w:pPr>
        <w:ind w:left="6480" w:hanging="180"/>
      </w:pPr>
    </w:lvl>
  </w:abstractNum>
  <w:abstractNum w:abstractNumId="5" w15:restartNumberingAfterBreak="0">
    <w:nsid w:val="28BF5D62"/>
    <w:multiLevelType w:val="hybridMultilevel"/>
    <w:tmpl w:val="886AB184"/>
    <w:lvl w:ilvl="0" w:tplc="C8EECF8E">
      <w:start w:val="1"/>
      <w:numFmt w:val="decimal"/>
      <w:lvlText w:val="%1."/>
      <w:lvlJc w:val="left"/>
      <w:pPr>
        <w:ind w:left="720" w:hanging="360"/>
      </w:pPr>
    </w:lvl>
    <w:lvl w:ilvl="1" w:tplc="392E2034">
      <w:start w:val="1"/>
      <w:numFmt w:val="lowerLetter"/>
      <w:lvlText w:val="%2."/>
      <w:lvlJc w:val="left"/>
      <w:pPr>
        <w:ind w:left="1440" w:hanging="360"/>
      </w:pPr>
    </w:lvl>
    <w:lvl w:ilvl="2" w:tplc="D5F0F264">
      <w:start w:val="1"/>
      <w:numFmt w:val="lowerRoman"/>
      <w:lvlText w:val="%3."/>
      <w:lvlJc w:val="right"/>
      <w:pPr>
        <w:ind w:left="2160" w:hanging="180"/>
      </w:pPr>
    </w:lvl>
    <w:lvl w:ilvl="3" w:tplc="A5CC2A00">
      <w:start w:val="1"/>
      <w:numFmt w:val="decimal"/>
      <w:lvlText w:val="%4."/>
      <w:lvlJc w:val="left"/>
      <w:pPr>
        <w:ind w:left="2880" w:hanging="360"/>
      </w:pPr>
    </w:lvl>
    <w:lvl w:ilvl="4" w:tplc="BD28465A">
      <w:start w:val="1"/>
      <w:numFmt w:val="lowerLetter"/>
      <w:lvlText w:val="%5."/>
      <w:lvlJc w:val="left"/>
      <w:pPr>
        <w:ind w:left="3600" w:hanging="360"/>
      </w:pPr>
    </w:lvl>
    <w:lvl w:ilvl="5" w:tplc="388A8FA8">
      <w:start w:val="1"/>
      <w:numFmt w:val="lowerRoman"/>
      <w:lvlText w:val="%6."/>
      <w:lvlJc w:val="right"/>
      <w:pPr>
        <w:ind w:left="4320" w:hanging="180"/>
      </w:pPr>
    </w:lvl>
    <w:lvl w:ilvl="6" w:tplc="BABC4E4A">
      <w:start w:val="1"/>
      <w:numFmt w:val="decimal"/>
      <w:lvlText w:val="%7."/>
      <w:lvlJc w:val="left"/>
      <w:pPr>
        <w:ind w:left="5040" w:hanging="360"/>
      </w:pPr>
    </w:lvl>
    <w:lvl w:ilvl="7" w:tplc="CF0454A8">
      <w:start w:val="1"/>
      <w:numFmt w:val="lowerLetter"/>
      <w:lvlText w:val="%8."/>
      <w:lvlJc w:val="left"/>
      <w:pPr>
        <w:ind w:left="5760" w:hanging="360"/>
      </w:pPr>
    </w:lvl>
    <w:lvl w:ilvl="8" w:tplc="0838C63C">
      <w:start w:val="1"/>
      <w:numFmt w:val="lowerRoman"/>
      <w:lvlText w:val="%9."/>
      <w:lvlJc w:val="right"/>
      <w:pPr>
        <w:ind w:left="6480" w:hanging="180"/>
      </w:pPr>
    </w:lvl>
  </w:abstractNum>
  <w:abstractNum w:abstractNumId="6" w15:restartNumberingAfterBreak="0">
    <w:nsid w:val="370C7420"/>
    <w:multiLevelType w:val="hybridMultilevel"/>
    <w:tmpl w:val="4418C120"/>
    <w:lvl w:ilvl="0" w:tplc="9CDC10B4">
      <w:start w:val="1"/>
      <w:numFmt w:val="decimal"/>
      <w:lvlText w:val="%1."/>
      <w:lvlJc w:val="left"/>
      <w:pPr>
        <w:ind w:left="785" w:hanging="360"/>
      </w:pPr>
      <w:rPr>
        <w:b w:val="0"/>
        <w:i w:val="0"/>
      </w:rPr>
    </w:lvl>
    <w:lvl w:ilvl="1" w:tplc="EB1AF798">
      <w:start w:val="1"/>
      <w:numFmt w:val="lowerLetter"/>
      <w:lvlText w:val="%2."/>
      <w:lvlJc w:val="left"/>
      <w:pPr>
        <w:ind w:left="1440" w:hanging="360"/>
      </w:pPr>
    </w:lvl>
    <w:lvl w:ilvl="2" w:tplc="4BE4DA6A">
      <w:start w:val="1"/>
      <w:numFmt w:val="lowerRoman"/>
      <w:lvlText w:val="%3."/>
      <w:lvlJc w:val="right"/>
      <w:pPr>
        <w:ind w:left="2160" w:hanging="180"/>
      </w:pPr>
    </w:lvl>
    <w:lvl w:ilvl="3" w:tplc="A858DD8E">
      <w:start w:val="1"/>
      <w:numFmt w:val="decimal"/>
      <w:lvlText w:val="%4."/>
      <w:lvlJc w:val="left"/>
      <w:pPr>
        <w:ind w:left="2880" w:hanging="360"/>
      </w:pPr>
    </w:lvl>
    <w:lvl w:ilvl="4" w:tplc="127EC4BA">
      <w:start w:val="1"/>
      <w:numFmt w:val="lowerLetter"/>
      <w:lvlText w:val="%5."/>
      <w:lvlJc w:val="left"/>
      <w:pPr>
        <w:ind w:left="3600" w:hanging="360"/>
      </w:pPr>
    </w:lvl>
    <w:lvl w:ilvl="5" w:tplc="C616C83A">
      <w:start w:val="1"/>
      <w:numFmt w:val="lowerRoman"/>
      <w:lvlText w:val="%6."/>
      <w:lvlJc w:val="right"/>
      <w:pPr>
        <w:ind w:left="4320" w:hanging="180"/>
      </w:pPr>
    </w:lvl>
    <w:lvl w:ilvl="6" w:tplc="17B6F128">
      <w:start w:val="1"/>
      <w:numFmt w:val="decimal"/>
      <w:lvlText w:val="%7."/>
      <w:lvlJc w:val="left"/>
      <w:pPr>
        <w:ind w:left="5040" w:hanging="360"/>
      </w:pPr>
    </w:lvl>
    <w:lvl w:ilvl="7" w:tplc="1C7AE516">
      <w:start w:val="1"/>
      <w:numFmt w:val="lowerLetter"/>
      <w:lvlText w:val="%8."/>
      <w:lvlJc w:val="left"/>
      <w:pPr>
        <w:ind w:left="5760" w:hanging="360"/>
      </w:pPr>
    </w:lvl>
    <w:lvl w:ilvl="8" w:tplc="29A28446">
      <w:start w:val="1"/>
      <w:numFmt w:val="lowerRoman"/>
      <w:lvlText w:val="%9."/>
      <w:lvlJc w:val="right"/>
      <w:pPr>
        <w:ind w:left="6480" w:hanging="180"/>
      </w:pPr>
    </w:lvl>
  </w:abstractNum>
  <w:abstractNum w:abstractNumId="7" w15:restartNumberingAfterBreak="0">
    <w:nsid w:val="468F182F"/>
    <w:multiLevelType w:val="hybridMultilevel"/>
    <w:tmpl w:val="084ED3F0"/>
    <w:lvl w:ilvl="0" w:tplc="24D0BE98">
      <w:start w:val="1"/>
      <w:numFmt w:val="decimal"/>
      <w:lvlText w:val="%1."/>
      <w:lvlJc w:val="left"/>
      <w:pPr>
        <w:ind w:left="720" w:hanging="360"/>
      </w:pPr>
    </w:lvl>
    <w:lvl w:ilvl="1" w:tplc="51128B26">
      <w:start w:val="1"/>
      <w:numFmt w:val="lowerLetter"/>
      <w:lvlText w:val="%2."/>
      <w:lvlJc w:val="left"/>
      <w:pPr>
        <w:ind w:left="1440" w:hanging="360"/>
      </w:pPr>
    </w:lvl>
    <w:lvl w:ilvl="2" w:tplc="AE268AB4">
      <w:start w:val="1"/>
      <w:numFmt w:val="lowerRoman"/>
      <w:lvlText w:val="%3."/>
      <w:lvlJc w:val="right"/>
      <w:pPr>
        <w:ind w:left="2160" w:hanging="180"/>
      </w:pPr>
    </w:lvl>
    <w:lvl w:ilvl="3" w:tplc="ACB6396E">
      <w:start w:val="1"/>
      <w:numFmt w:val="decimal"/>
      <w:lvlText w:val="%4."/>
      <w:lvlJc w:val="left"/>
      <w:pPr>
        <w:ind w:left="2880" w:hanging="360"/>
      </w:pPr>
    </w:lvl>
    <w:lvl w:ilvl="4" w:tplc="91389694">
      <w:start w:val="1"/>
      <w:numFmt w:val="lowerLetter"/>
      <w:lvlText w:val="%5."/>
      <w:lvlJc w:val="left"/>
      <w:pPr>
        <w:ind w:left="3600" w:hanging="360"/>
      </w:pPr>
    </w:lvl>
    <w:lvl w:ilvl="5" w:tplc="40C2CB70">
      <w:start w:val="1"/>
      <w:numFmt w:val="lowerRoman"/>
      <w:lvlText w:val="%6."/>
      <w:lvlJc w:val="right"/>
      <w:pPr>
        <w:ind w:left="4320" w:hanging="180"/>
      </w:pPr>
    </w:lvl>
    <w:lvl w:ilvl="6" w:tplc="47760BDE">
      <w:start w:val="1"/>
      <w:numFmt w:val="decimal"/>
      <w:lvlText w:val="%7."/>
      <w:lvlJc w:val="left"/>
      <w:pPr>
        <w:ind w:left="5040" w:hanging="360"/>
      </w:pPr>
    </w:lvl>
    <w:lvl w:ilvl="7" w:tplc="9AD0C5AA">
      <w:start w:val="1"/>
      <w:numFmt w:val="lowerLetter"/>
      <w:lvlText w:val="%8."/>
      <w:lvlJc w:val="left"/>
      <w:pPr>
        <w:ind w:left="5760" w:hanging="360"/>
      </w:pPr>
    </w:lvl>
    <w:lvl w:ilvl="8" w:tplc="C7F6B2DA">
      <w:start w:val="1"/>
      <w:numFmt w:val="lowerRoman"/>
      <w:lvlText w:val="%9."/>
      <w:lvlJc w:val="right"/>
      <w:pPr>
        <w:ind w:left="6480" w:hanging="180"/>
      </w:pPr>
    </w:lvl>
  </w:abstractNum>
  <w:abstractNum w:abstractNumId="8" w15:restartNumberingAfterBreak="0">
    <w:nsid w:val="4F303CE8"/>
    <w:multiLevelType w:val="hybridMultilevel"/>
    <w:tmpl w:val="C5388F48"/>
    <w:lvl w:ilvl="0" w:tplc="6122A9E8">
      <w:start w:val="1"/>
      <w:numFmt w:val="decimal"/>
      <w:lvlText w:val="%1."/>
      <w:lvlJc w:val="left"/>
      <w:pPr>
        <w:ind w:left="720" w:hanging="360"/>
      </w:pPr>
    </w:lvl>
    <w:lvl w:ilvl="1" w:tplc="A4C6F276">
      <w:start w:val="1"/>
      <w:numFmt w:val="lowerLetter"/>
      <w:lvlText w:val="%2."/>
      <w:lvlJc w:val="left"/>
      <w:pPr>
        <w:ind w:left="1440" w:hanging="360"/>
      </w:pPr>
    </w:lvl>
    <w:lvl w:ilvl="2" w:tplc="4D6A654C">
      <w:start w:val="1"/>
      <w:numFmt w:val="lowerRoman"/>
      <w:lvlText w:val="%3."/>
      <w:lvlJc w:val="right"/>
      <w:pPr>
        <w:ind w:left="2160" w:hanging="180"/>
      </w:pPr>
    </w:lvl>
    <w:lvl w:ilvl="3" w:tplc="B3E28574">
      <w:start w:val="1"/>
      <w:numFmt w:val="decimal"/>
      <w:lvlText w:val="%4."/>
      <w:lvlJc w:val="left"/>
      <w:pPr>
        <w:ind w:left="2880" w:hanging="360"/>
      </w:pPr>
    </w:lvl>
    <w:lvl w:ilvl="4" w:tplc="5C3618DE">
      <w:start w:val="1"/>
      <w:numFmt w:val="lowerLetter"/>
      <w:lvlText w:val="%5."/>
      <w:lvlJc w:val="left"/>
      <w:pPr>
        <w:ind w:left="3600" w:hanging="360"/>
      </w:pPr>
    </w:lvl>
    <w:lvl w:ilvl="5" w:tplc="3A72AD82">
      <w:start w:val="1"/>
      <w:numFmt w:val="lowerRoman"/>
      <w:lvlText w:val="%6."/>
      <w:lvlJc w:val="right"/>
      <w:pPr>
        <w:ind w:left="4320" w:hanging="180"/>
      </w:pPr>
    </w:lvl>
    <w:lvl w:ilvl="6" w:tplc="CA3A92C4">
      <w:start w:val="1"/>
      <w:numFmt w:val="decimal"/>
      <w:lvlText w:val="%7."/>
      <w:lvlJc w:val="left"/>
      <w:pPr>
        <w:ind w:left="5040" w:hanging="360"/>
      </w:pPr>
    </w:lvl>
    <w:lvl w:ilvl="7" w:tplc="E59E6D1E">
      <w:start w:val="1"/>
      <w:numFmt w:val="lowerLetter"/>
      <w:lvlText w:val="%8."/>
      <w:lvlJc w:val="left"/>
      <w:pPr>
        <w:ind w:left="5760" w:hanging="360"/>
      </w:pPr>
    </w:lvl>
    <w:lvl w:ilvl="8" w:tplc="B0B0E06C">
      <w:start w:val="1"/>
      <w:numFmt w:val="lowerRoman"/>
      <w:lvlText w:val="%9."/>
      <w:lvlJc w:val="right"/>
      <w:pPr>
        <w:ind w:left="6480" w:hanging="180"/>
      </w:pPr>
    </w:lvl>
  </w:abstractNum>
  <w:abstractNum w:abstractNumId="9" w15:restartNumberingAfterBreak="0">
    <w:nsid w:val="5ED71AD4"/>
    <w:multiLevelType w:val="hybridMultilevel"/>
    <w:tmpl w:val="C406D1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F093776"/>
    <w:multiLevelType w:val="hybridMultilevel"/>
    <w:tmpl w:val="F176F382"/>
    <w:lvl w:ilvl="0" w:tplc="42E26AD8">
      <w:start w:val="1"/>
      <w:numFmt w:val="decimal"/>
      <w:lvlText w:val="%1."/>
      <w:lvlJc w:val="left"/>
      <w:pPr>
        <w:ind w:left="720" w:hanging="360"/>
      </w:pPr>
    </w:lvl>
    <w:lvl w:ilvl="1" w:tplc="5838F4E8">
      <w:start w:val="1"/>
      <w:numFmt w:val="lowerLetter"/>
      <w:lvlText w:val="%2."/>
      <w:lvlJc w:val="left"/>
      <w:pPr>
        <w:ind w:left="1440" w:hanging="360"/>
      </w:pPr>
    </w:lvl>
    <w:lvl w:ilvl="2" w:tplc="1040A3AA">
      <w:start w:val="1"/>
      <w:numFmt w:val="lowerRoman"/>
      <w:lvlText w:val="%3."/>
      <w:lvlJc w:val="right"/>
      <w:pPr>
        <w:ind w:left="2160" w:hanging="180"/>
      </w:pPr>
    </w:lvl>
    <w:lvl w:ilvl="3" w:tplc="572CB46C">
      <w:start w:val="1"/>
      <w:numFmt w:val="decimal"/>
      <w:lvlText w:val="%4."/>
      <w:lvlJc w:val="left"/>
      <w:pPr>
        <w:ind w:left="2880" w:hanging="360"/>
      </w:pPr>
    </w:lvl>
    <w:lvl w:ilvl="4" w:tplc="205EF662">
      <w:start w:val="1"/>
      <w:numFmt w:val="lowerLetter"/>
      <w:lvlText w:val="%5."/>
      <w:lvlJc w:val="left"/>
      <w:pPr>
        <w:ind w:left="3600" w:hanging="360"/>
      </w:pPr>
    </w:lvl>
    <w:lvl w:ilvl="5" w:tplc="C3F88C76">
      <w:start w:val="1"/>
      <w:numFmt w:val="lowerRoman"/>
      <w:lvlText w:val="%6."/>
      <w:lvlJc w:val="right"/>
      <w:pPr>
        <w:ind w:left="4320" w:hanging="180"/>
      </w:pPr>
    </w:lvl>
    <w:lvl w:ilvl="6" w:tplc="084001CC">
      <w:start w:val="1"/>
      <w:numFmt w:val="decimal"/>
      <w:lvlText w:val="%7."/>
      <w:lvlJc w:val="left"/>
      <w:pPr>
        <w:ind w:left="5040" w:hanging="360"/>
      </w:pPr>
    </w:lvl>
    <w:lvl w:ilvl="7" w:tplc="280A8576">
      <w:start w:val="1"/>
      <w:numFmt w:val="lowerLetter"/>
      <w:lvlText w:val="%8."/>
      <w:lvlJc w:val="left"/>
      <w:pPr>
        <w:ind w:left="5760" w:hanging="360"/>
      </w:pPr>
    </w:lvl>
    <w:lvl w:ilvl="8" w:tplc="87962B80">
      <w:start w:val="1"/>
      <w:numFmt w:val="lowerRoman"/>
      <w:lvlText w:val="%9."/>
      <w:lvlJc w:val="right"/>
      <w:pPr>
        <w:ind w:left="6480" w:hanging="180"/>
      </w:pPr>
    </w:lvl>
  </w:abstractNum>
  <w:abstractNum w:abstractNumId="11" w15:restartNumberingAfterBreak="0">
    <w:nsid w:val="65D57B20"/>
    <w:multiLevelType w:val="hybridMultilevel"/>
    <w:tmpl w:val="833C055C"/>
    <w:lvl w:ilvl="0" w:tplc="0416001B">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685603D8"/>
    <w:multiLevelType w:val="hybridMultilevel"/>
    <w:tmpl w:val="A6245952"/>
    <w:lvl w:ilvl="0" w:tplc="37C4B5BA">
      <w:start w:val="1"/>
      <w:numFmt w:val="lowerRoman"/>
      <w:lvlText w:val="%1."/>
      <w:lvlJc w:val="right"/>
      <w:pPr>
        <w:ind w:left="720" w:hanging="360"/>
      </w:pPr>
      <w:rPr>
        <w:color w:val="auto"/>
      </w:rPr>
    </w:lvl>
    <w:lvl w:ilvl="1" w:tplc="B73613F2">
      <w:start w:val="1"/>
      <w:numFmt w:val="lowerLetter"/>
      <w:lvlText w:val="%2."/>
      <w:lvlJc w:val="left"/>
      <w:pPr>
        <w:ind w:left="1440" w:hanging="360"/>
      </w:pPr>
    </w:lvl>
    <w:lvl w:ilvl="2" w:tplc="A676AB28">
      <w:start w:val="1"/>
      <w:numFmt w:val="lowerRoman"/>
      <w:lvlText w:val="%3."/>
      <w:lvlJc w:val="right"/>
      <w:pPr>
        <w:ind w:left="2160" w:hanging="180"/>
      </w:pPr>
    </w:lvl>
    <w:lvl w:ilvl="3" w:tplc="8FFC5972">
      <w:start w:val="1"/>
      <w:numFmt w:val="decimal"/>
      <w:lvlText w:val="%4."/>
      <w:lvlJc w:val="left"/>
      <w:pPr>
        <w:ind w:left="2880" w:hanging="360"/>
      </w:pPr>
    </w:lvl>
    <w:lvl w:ilvl="4" w:tplc="E1D67C56">
      <w:start w:val="1"/>
      <w:numFmt w:val="lowerLetter"/>
      <w:lvlText w:val="%5."/>
      <w:lvlJc w:val="left"/>
      <w:pPr>
        <w:ind w:left="3600" w:hanging="360"/>
      </w:pPr>
    </w:lvl>
    <w:lvl w:ilvl="5" w:tplc="55841CE0">
      <w:start w:val="1"/>
      <w:numFmt w:val="lowerRoman"/>
      <w:lvlText w:val="%6."/>
      <w:lvlJc w:val="right"/>
      <w:pPr>
        <w:ind w:left="4320" w:hanging="180"/>
      </w:pPr>
    </w:lvl>
    <w:lvl w:ilvl="6" w:tplc="0582AB14">
      <w:start w:val="1"/>
      <w:numFmt w:val="decimal"/>
      <w:lvlText w:val="%7."/>
      <w:lvlJc w:val="left"/>
      <w:pPr>
        <w:ind w:left="5040" w:hanging="360"/>
      </w:pPr>
    </w:lvl>
    <w:lvl w:ilvl="7" w:tplc="BBD8EC8C">
      <w:start w:val="1"/>
      <w:numFmt w:val="lowerLetter"/>
      <w:lvlText w:val="%8."/>
      <w:lvlJc w:val="left"/>
      <w:pPr>
        <w:ind w:left="5760" w:hanging="360"/>
      </w:pPr>
    </w:lvl>
    <w:lvl w:ilvl="8" w:tplc="62944BF4">
      <w:start w:val="1"/>
      <w:numFmt w:val="lowerRoman"/>
      <w:lvlText w:val="%9."/>
      <w:lvlJc w:val="right"/>
      <w:pPr>
        <w:ind w:left="6480" w:hanging="180"/>
      </w:pPr>
    </w:lvl>
  </w:abstractNum>
  <w:abstractNum w:abstractNumId="13" w15:restartNumberingAfterBreak="0">
    <w:nsid w:val="6A1866C6"/>
    <w:multiLevelType w:val="hybridMultilevel"/>
    <w:tmpl w:val="2B46633A"/>
    <w:lvl w:ilvl="0" w:tplc="1C86A75A">
      <w:start w:val="1"/>
      <w:numFmt w:val="decimal"/>
      <w:lvlText w:val="%1."/>
      <w:lvlJc w:val="left"/>
      <w:pPr>
        <w:ind w:left="720" w:hanging="360"/>
      </w:pPr>
    </w:lvl>
    <w:lvl w:ilvl="1" w:tplc="C57A7A40">
      <w:start w:val="1"/>
      <w:numFmt w:val="lowerLetter"/>
      <w:lvlText w:val="%2."/>
      <w:lvlJc w:val="left"/>
      <w:pPr>
        <w:ind w:left="1440" w:hanging="360"/>
      </w:pPr>
    </w:lvl>
    <w:lvl w:ilvl="2" w:tplc="813AEC88">
      <w:start w:val="1"/>
      <w:numFmt w:val="lowerRoman"/>
      <w:lvlText w:val="%3."/>
      <w:lvlJc w:val="right"/>
      <w:pPr>
        <w:ind w:left="2160" w:hanging="180"/>
      </w:pPr>
    </w:lvl>
    <w:lvl w:ilvl="3" w:tplc="9B487FB2">
      <w:start w:val="1"/>
      <w:numFmt w:val="decimal"/>
      <w:lvlText w:val="%4."/>
      <w:lvlJc w:val="left"/>
      <w:pPr>
        <w:ind w:left="2880" w:hanging="360"/>
      </w:pPr>
    </w:lvl>
    <w:lvl w:ilvl="4" w:tplc="56AA0A66">
      <w:start w:val="1"/>
      <w:numFmt w:val="lowerLetter"/>
      <w:lvlText w:val="%5."/>
      <w:lvlJc w:val="left"/>
      <w:pPr>
        <w:ind w:left="3600" w:hanging="360"/>
      </w:pPr>
    </w:lvl>
    <w:lvl w:ilvl="5" w:tplc="541E7E78">
      <w:start w:val="1"/>
      <w:numFmt w:val="lowerRoman"/>
      <w:lvlText w:val="%6."/>
      <w:lvlJc w:val="right"/>
      <w:pPr>
        <w:ind w:left="4320" w:hanging="180"/>
      </w:pPr>
    </w:lvl>
    <w:lvl w:ilvl="6" w:tplc="1EA4D126">
      <w:start w:val="1"/>
      <w:numFmt w:val="decimal"/>
      <w:lvlText w:val="%7."/>
      <w:lvlJc w:val="left"/>
      <w:pPr>
        <w:ind w:left="5040" w:hanging="360"/>
      </w:pPr>
    </w:lvl>
    <w:lvl w:ilvl="7" w:tplc="535A082A">
      <w:start w:val="1"/>
      <w:numFmt w:val="lowerLetter"/>
      <w:lvlText w:val="%8."/>
      <w:lvlJc w:val="left"/>
      <w:pPr>
        <w:ind w:left="5760" w:hanging="360"/>
      </w:pPr>
    </w:lvl>
    <w:lvl w:ilvl="8" w:tplc="B30C5044">
      <w:start w:val="1"/>
      <w:numFmt w:val="lowerRoman"/>
      <w:lvlText w:val="%9."/>
      <w:lvlJc w:val="right"/>
      <w:pPr>
        <w:ind w:left="6480" w:hanging="180"/>
      </w:pPr>
    </w:lvl>
  </w:abstractNum>
  <w:abstractNum w:abstractNumId="14" w15:restartNumberingAfterBreak="0">
    <w:nsid w:val="6A2F616A"/>
    <w:multiLevelType w:val="hybridMultilevel"/>
    <w:tmpl w:val="E28487A2"/>
    <w:lvl w:ilvl="0" w:tplc="F0B26684">
      <w:start w:val="1"/>
      <w:numFmt w:val="decimal"/>
      <w:lvlText w:val="%1."/>
      <w:lvlJc w:val="left"/>
      <w:pPr>
        <w:ind w:left="720" w:hanging="360"/>
      </w:pPr>
    </w:lvl>
    <w:lvl w:ilvl="1" w:tplc="70841274">
      <w:start w:val="1"/>
      <w:numFmt w:val="lowerLetter"/>
      <w:lvlText w:val="%2."/>
      <w:lvlJc w:val="left"/>
      <w:pPr>
        <w:ind w:left="1440" w:hanging="360"/>
      </w:pPr>
    </w:lvl>
    <w:lvl w:ilvl="2" w:tplc="37C4B5BA">
      <w:start w:val="1"/>
      <w:numFmt w:val="lowerRoman"/>
      <w:lvlText w:val="%3."/>
      <w:lvlJc w:val="right"/>
      <w:pPr>
        <w:ind w:left="2160" w:hanging="180"/>
      </w:pPr>
    </w:lvl>
    <w:lvl w:ilvl="3" w:tplc="1C041B08">
      <w:start w:val="1"/>
      <w:numFmt w:val="decimal"/>
      <w:lvlText w:val="%4."/>
      <w:lvlJc w:val="left"/>
      <w:pPr>
        <w:ind w:left="2880" w:hanging="360"/>
      </w:pPr>
    </w:lvl>
    <w:lvl w:ilvl="4" w:tplc="8272AE08">
      <w:start w:val="1"/>
      <w:numFmt w:val="lowerLetter"/>
      <w:lvlText w:val="%5."/>
      <w:lvlJc w:val="left"/>
      <w:pPr>
        <w:ind w:left="3600" w:hanging="360"/>
      </w:pPr>
    </w:lvl>
    <w:lvl w:ilvl="5" w:tplc="F89AF874">
      <w:start w:val="1"/>
      <w:numFmt w:val="lowerRoman"/>
      <w:lvlText w:val="%6."/>
      <w:lvlJc w:val="right"/>
      <w:pPr>
        <w:ind w:left="4320" w:hanging="180"/>
      </w:pPr>
    </w:lvl>
    <w:lvl w:ilvl="6" w:tplc="FE1C0492">
      <w:start w:val="1"/>
      <w:numFmt w:val="decimal"/>
      <w:lvlText w:val="%7."/>
      <w:lvlJc w:val="left"/>
      <w:pPr>
        <w:ind w:left="5040" w:hanging="360"/>
      </w:pPr>
    </w:lvl>
    <w:lvl w:ilvl="7" w:tplc="BF0846DE">
      <w:start w:val="1"/>
      <w:numFmt w:val="lowerLetter"/>
      <w:lvlText w:val="%8."/>
      <w:lvlJc w:val="left"/>
      <w:pPr>
        <w:ind w:left="5760" w:hanging="360"/>
      </w:pPr>
    </w:lvl>
    <w:lvl w:ilvl="8" w:tplc="253608C4">
      <w:start w:val="1"/>
      <w:numFmt w:val="lowerRoman"/>
      <w:lvlText w:val="%9."/>
      <w:lvlJc w:val="right"/>
      <w:pPr>
        <w:ind w:left="6480" w:hanging="180"/>
      </w:pPr>
    </w:lvl>
  </w:abstractNum>
  <w:abstractNum w:abstractNumId="15" w15:restartNumberingAfterBreak="0">
    <w:nsid w:val="6E032F8D"/>
    <w:multiLevelType w:val="hybridMultilevel"/>
    <w:tmpl w:val="E124DEC2"/>
    <w:lvl w:ilvl="0" w:tplc="711819BC">
      <w:start w:val="1"/>
      <w:numFmt w:val="decimal"/>
      <w:lvlText w:val="%1."/>
      <w:lvlJc w:val="left"/>
      <w:pPr>
        <w:ind w:left="720" w:hanging="360"/>
      </w:pPr>
    </w:lvl>
    <w:lvl w:ilvl="1" w:tplc="B05C54AC">
      <w:start w:val="1"/>
      <w:numFmt w:val="lowerRoman"/>
      <w:lvlText w:val="%2."/>
      <w:lvlJc w:val="left"/>
      <w:pPr>
        <w:ind w:left="1440" w:hanging="360"/>
      </w:pPr>
    </w:lvl>
    <w:lvl w:ilvl="2" w:tplc="DEFC01B0">
      <w:start w:val="1"/>
      <w:numFmt w:val="lowerRoman"/>
      <w:lvlText w:val="%3."/>
      <w:lvlJc w:val="right"/>
      <w:pPr>
        <w:ind w:left="2160" w:hanging="180"/>
      </w:pPr>
    </w:lvl>
    <w:lvl w:ilvl="3" w:tplc="F93E8BDA">
      <w:start w:val="1"/>
      <w:numFmt w:val="decimal"/>
      <w:lvlText w:val="%4."/>
      <w:lvlJc w:val="left"/>
      <w:pPr>
        <w:ind w:left="2880" w:hanging="360"/>
      </w:pPr>
    </w:lvl>
    <w:lvl w:ilvl="4" w:tplc="C37E5950">
      <w:start w:val="1"/>
      <w:numFmt w:val="lowerLetter"/>
      <w:lvlText w:val="%5."/>
      <w:lvlJc w:val="left"/>
      <w:pPr>
        <w:ind w:left="3600" w:hanging="360"/>
      </w:pPr>
    </w:lvl>
    <w:lvl w:ilvl="5" w:tplc="E8824E82">
      <w:start w:val="1"/>
      <w:numFmt w:val="lowerRoman"/>
      <w:lvlText w:val="%6."/>
      <w:lvlJc w:val="right"/>
      <w:pPr>
        <w:ind w:left="4320" w:hanging="180"/>
      </w:pPr>
    </w:lvl>
    <w:lvl w:ilvl="6" w:tplc="2B92E7AA">
      <w:start w:val="1"/>
      <w:numFmt w:val="decimal"/>
      <w:lvlText w:val="%7."/>
      <w:lvlJc w:val="left"/>
      <w:pPr>
        <w:ind w:left="5040" w:hanging="360"/>
      </w:pPr>
    </w:lvl>
    <w:lvl w:ilvl="7" w:tplc="EFBCBB32">
      <w:start w:val="1"/>
      <w:numFmt w:val="lowerLetter"/>
      <w:lvlText w:val="%8."/>
      <w:lvlJc w:val="left"/>
      <w:pPr>
        <w:ind w:left="5760" w:hanging="360"/>
      </w:pPr>
    </w:lvl>
    <w:lvl w:ilvl="8" w:tplc="2118D64E">
      <w:start w:val="1"/>
      <w:numFmt w:val="lowerRoman"/>
      <w:lvlText w:val="%9."/>
      <w:lvlJc w:val="right"/>
      <w:pPr>
        <w:ind w:left="6480" w:hanging="180"/>
      </w:pPr>
    </w:lvl>
  </w:abstractNum>
  <w:abstractNum w:abstractNumId="16" w15:restartNumberingAfterBreak="0">
    <w:nsid w:val="77CC15F8"/>
    <w:multiLevelType w:val="hybridMultilevel"/>
    <w:tmpl w:val="2FC8831E"/>
    <w:lvl w:ilvl="0" w:tplc="980EEEC2">
      <w:start w:val="1"/>
      <w:numFmt w:val="decimal"/>
      <w:lvlText w:val="%1."/>
      <w:lvlJc w:val="left"/>
      <w:pPr>
        <w:ind w:left="785" w:hanging="360"/>
      </w:pPr>
      <w:rPr>
        <w:rFonts w:hint="default" w:asciiTheme="minorHAnsi" w:hAnsiTheme="minorHAnsi"/>
      </w:rPr>
    </w:lvl>
    <w:lvl w:ilvl="1" w:tplc="CAEA0516">
      <w:start w:val="1"/>
      <w:numFmt w:val="lowerLetter"/>
      <w:lvlText w:val="%2."/>
      <w:lvlJc w:val="left"/>
      <w:pPr>
        <w:ind w:left="1440" w:hanging="360"/>
      </w:pPr>
    </w:lvl>
    <w:lvl w:ilvl="2" w:tplc="5A7E111C">
      <w:start w:val="1"/>
      <w:numFmt w:val="lowerRoman"/>
      <w:lvlText w:val="%3."/>
      <w:lvlJc w:val="right"/>
      <w:pPr>
        <w:ind w:left="2160" w:hanging="180"/>
      </w:pPr>
    </w:lvl>
    <w:lvl w:ilvl="3" w:tplc="A7E6A7EE">
      <w:start w:val="1"/>
      <w:numFmt w:val="decimal"/>
      <w:lvlText w:val="%4."/>
      <w:lvlJc w:val="left"/>
      <w:pPr>
        <w:ind w:left="2880" w:hanging="360"/>
      </w:pPr>
    </w:lvl>
    <w:lvl w:ilvl="4" w:tplc="E63633E0">
      <w:start w:val="1"/>
      <w:numFmt w:val="lowerLetter"/>
      <w:lvlText w:val="%5."/>
      <w:lvlJc w:val="left"/>
      <w:pPr>
        <w:ind w:left="3600" w:hanging="360"/>
      </w:pPr>
    </w:lvl>
    <w:lvl w:ilvl="5" w:tplc="8A64AB6E">
      <w:start w:val="1"/>
      <w:numFmt w:val="lowerRoman"/>
      <w:lvlText w:val="%6."/>
      <w:lvlJc w:val="right"/>
      <w:pPr>
        <w:ind w:left="4320" w:hanging="180"/>
      </w:pPr>
    </w:lvl>
    <w:lvl w:ilvl="6" w:tplc="43F441C2">
      <w:start w:val="1"/>
      <w:numFmt w:val="decimal"/>
      <w:lvlText w:val="%7."/>
      <w:lvlJc w:val="left"/>
      <w:pPr>
        <w:ind w:left="5040" w:hanging="360"/>
      </w:pPr>
    </w:lvl>
    <w:lvl w:ilvl="7" w:tplc="10F61722">
      <w:start w:val="1"/>
      <w:numFmt w:val="lowerLetter"/>
      <w:lvlText w:val="%8."/>
      <w:lvlJc w:val="left"/>
      <w:pPr>
        <w:ind w:left="5760" w:hanging="360"/>
      </w:pPr>
    </w:lvl>
    <w:lvl w:ilvl="8" w:tplc="F60E20D8">
      <w:start w:val="1"/>
      <w:numFmt w:val="lowerRoman"/>
      <w:lvlText w:val="%9."/>
      <w:lvlJc w:val="right"/>
      <w:pPr>
        <w:ind w:left="6480" w:hanging="180"/>
      </w:pPr>
    </w:lvl>
  </w:abstractNum>
  <w:num w:numId="18">
    <w:abstractNumId w:val="17"/>
  </w:num>
  <w:num w:numId="1">
    <w:abstractNumId w:val="2"/>
  </w:num>
  <w:num w:numId="2">
    <w:abstractNumId w:val="15"/>
  </w:num>
  <w:num w:numId="3">
    <w:abstractNumId w:val="7"/>
  </w:num>
  <w:num w:numId="4">
    <w:abstractNumId w:val="14"/>
  </w:num>
  <w:num w:numId="5">
    <w:abstractNumId w:val="10"/>
  </w:num>
  <w:num w:numId="6">
    <w:abstractNumId w:val="6"/>
  </w:num>
  <w:num w:numId="7">
    <w:abstractNumId w:val="16"/>
  </w:num>
  <w:num w:numId="8">
    <w:abstractNumId w:val="5"/>
  </w:num>
  <w:num w:numId="9">
    <w:abstractNumId w:val="8"/>
  </w:num>
  <w:num w:numId="10">
    <w:abstractNumId w:val="9"/>
  </w:num>
  <w:num w:numId="11">
    <w:abstractNumId w:val="0"/>
  </w:num>
  <w:num w:numId="12">
    <w:abstractNumId w:val="3"/>
  </w:num>
  <w:num w:numId="13">
    <w:abstractNumId w:val="1"/>
  </w:num>
  <w:num w:numId="14">
    <w:abstractNumId w:val="12"/>
  </w:num>
  <w:num w:numId="15">
    <w:abstractNumId w:val="4"/>
  </w:num>
  <w:num w:numId="16">
    <w:abstractNumId w:val="13"/>
  </w:num>
  <w:num w:numId="17">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ilherme Melo">
    <w15:presenceInfo w15:providerId="Windows Live" w15:userId="1bf3ebc08e839267"/>
  </w15:person>
  <w15:person w15:author="JN Marcos">
    <w15:presenceInfo w15:providerId="Windows Live" w15:userId="bf24cb4738f00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014"/>
    <w:rsid w:val="00062B95"/>
    <w:rsid w:val="00065DE4"/>
    <w:rsid w:val="00066865"/>
    <w:rsid w:val="00086C3A"/>
    <w:rsid w:val="000A71EF"/>
    <w:rsid w:val="000D09A1"/>
    <w:rsid w:val="000E31BC"/>
    <w:rsid w:val="000E3A84"/>
    <w:rsid w:val="001231AE"/>
    <w:rsid w:val="00153726"/>
    <w:rsid w:val="0015666A"/>
    <w:rsid w:val="001868C8"/>
    <w:rsid w:val="001A34C8"/>
    <w:rsid w:val="001C2C0D"/>
    <w:rsid w:val="001D0F7B"/>
    <w:rsid w:val="001E595C"/>
    <w:rsid w:val="001E5F14"/>
    <w:rsid w:val="00215461"/>
    <w:rsid w:val="00227399"/>
    <w:rsid w:val="002744F2"/>
    <w:rsid w:val="00276F93"/>
    <w:rsid w:val="00287989"/>
    <w:rsid w:val="002B36E0"/>
    <w:rsid w:val="002C355A"/>
    <w:rsid w:val="002E2AA4"/>
    <w:rsid w:val="002F3387"/>
    <w:rsid w:val="00311AF1"/>
    <w:rsid w:val="00323DFA"/>
    <w:rsid w:val="0033420C"/>
    <w:rsid w:val="00376014"/>
    <w:rsid w:val="003A695E"/>
    <w:rsid w:val="003C705D"/>
    <w:rsid w:val="003E473A"/>
    <w:rsid w:val="0040073B"/>
    <w:rsid w:val="00414AC8"/>
    <w:rsid w:val="00414F16"/>
    <w:rsid w:val="00415E42"/>
    <w:rsid w:val="004967E3"/>
    <w:rsid w:val="004E658E"/>
    <w:rsid w:val="004F65DF"/>
    <w:rsid w:val="0050130E"/>
    <w:rsid w:val="005453C8"/>
    <w:rsid w:val="00545EFF"/>
    <w:rsid w:val="005616C4"/>
    <w:rsid w:val="005B7837"/>
    <w:rsid w:val="005D5694"/>
    <w:rsid w:val="0060121E"/>
    <w:rsid w:val="0064422F"/>
    <w:rsid w:val="00675FE2"/>
    <w:rsid w:val="00690F18"/>
    <w:rsid w:val="006D3D18"/>
    <w:rsid w:val="006F09F9"/>
    <w:rsid w:val="00701439"/>
    <w:rsid w:val="007024EA"/>
    <w:rsid w:val="00731A63"/>
    <w:rsid w:val="00763E94"/>
    <w:rsid w:val="007A1C8B"/>
    <w:rsid w:val="007A3730"/>
    <w:rsid w:val="007A4E4E"/>
    <w:rsid w:val="007D4EDF"/>
    <w:rsid w:val="00801463"/>
    <w:rsid w:val="00821DF8"/>
    <w:rsid w:val="00834CD5"/>
    <w:rsid w:val="00864240"/>
    <w:rsid w:val="00885061"/>
    <w:rsid w:val="008A21B4"/>
    <w:rsid w:val="008A2A69"/>
    <w:rsid w:val="008B41C5"/>
    <w:rsid w:val="008B474F"/>
    <w:rsid w:val="00906DD5"/>
    <w:rsid w:val="009179E8"/>
    <w:rsid w:val="00926E62"/>
    <w:rsid w:val="009A0A5C"/>
    <w:rsid w:val="009C0763"/>
    <w:rsid w:val="009F4B8F"/>
    <w:rsid w:val="00A20A69"/>
    <w:rsid w:val="00A42D00"/>
    <w:rsid w:val="00A54831"/>
    <w:rsid w:val="00A71BC8"/>
    <w:rsid w:val="00A73F02"/>
    <w:rsid w:val="00A753AE"/>
    <w:rsid w:val="00A8073E"/>
    <w:rsid w:val="00AC44B6"/>
    <w:rsid w:val="00B03CF6"/>
    <w:rsid w:val="00B17CF1"/>
    <w:rsid w:val="00B32718"/>
    <w:rsid w:val="00B522A7"/>
    <w:rsid w:val="00B52DD4"/>
    <w:rsid w:val="00B57827"/>
    <w:rsid w:val="00BA541E"/>
    <w:rsid w:val="00BF0AE4"/>
    <w:rsid w:val="00C03691"/>
    <w:rsid w:val="00C379D7"/>
    <w:rsid w:val="00C468D3"/>
    <w:rsid w:val="00C63786"/>
    <w:rsid w:val="00C81C3C"/>
    <w:rsid w:val="00C85EED"/>
    <w:rsid w:val="00CB33C3"/>
    <w:rsid w:val="00CC487C"/>
    <w:rsid w:val="00CD6166"/>
    <w:rsid w:val="00CE2182"/>
    <w:rsid w:val="00DB0195"/>
    <w:rsid w:val="00DB6205"/>
    <w:rsid w:val="00DC16AD"/>
    <w:rsid w:val="00DF7E02"/>
    <w:rsid w:val="00E018E0"/>
    <w:rsid w:val="00E02989"/>
    <w:rsid w:val="00E03481"/>
    <w:rsid w:val="00E11BFB"/>
    <w:rsid w:val="00E2695A"/>
    <w:rsid w:val="00E269B4"/>
    <w:rsid w:val="00E40975"/>
    <w:rsid w:val="00E420F9"/>
    <w:rsid w:val="00E618D4"/>
    <w:rsid w:val="00E705AE"/>
    <w:rsid w:val="00E97FDC"/>
    <w:rsid w:val="00EA3DAD"/>
    <w:rsid w:val="00EA722D"/>
    <w:rsid w:val="00EE638C"/>
    <w:rsid w:val="00F01DDF"/>
    <w:rsid w:val="00F0500C"/>
    <w:rsid w:val="00FC17AC"/>
    <w:rsid w:val="00FD49FE"/>
    <w:rsid w:val="00FE5737"/>
    <w:rsid w:val="00FF1E17"/>
    <w:rsid w:val="015C4C2D"/>
    <w:rsid w:val="01EDFF58"/>
    <w:rsid w:val="02238B75"/>
    <w:rsid w:val="034EBB91"/>
    <w:rsid w:val="040763C8"/>
    <w:rsid w:val="05EC41CB"/>
    <w:rsid w:val="06136BC3"/>
    <w:rsid w:val="0627067C"/>
    <w:rsid w:val="06728930"/>
    <w:rsid w:val="071FB408"/>
    <w:rsid w:val="078D49C5"/>
    <w:rsid w:val="07FFA0DB"/>
    <w:rsid w:val="08A6CED0"/>
    <w:rsid w:val="08CBD0B6"/>
    <w:rsid w:val="093A6B28"/>
    <w:rsid w:val="09A5DA4F"/>
    <w:rsid w:val="0A153592"/>
    <w:rsid w:val="0AF7BFB0"/>
    <w:rsid w:val="0B01A157"/>
    <w:rsid w:val="0B9F740A"/>
    <w:rsid w:val="0BD21245"/>
    <w:rsid w:val="0C81591B"/>
    <w:rsid w:val="0C8622F1"/>
    <w:rsid w:val="0E63E058"/>
    <w:rsid w:val="0E819724"/>
    <w:rsid w:val="0E8DC3A2"/>
    <w:rsid w:val="0E95B545"/>
    <w:rsid w:val="0FB3FFAD"/>
    <w:rsid w:val="0FFC5D35"/>
    <w:rsid w:val="10DED7BC"/>
    <w:rsid w:val="1121B131"/>
    <w:rsid w:val="116B6D7D"/>
    <w:rsid w:val="1327E08A"/>
    <w:rsid w:val="13F60189"/>
    <w:rsid w:val="13FAC368"/>
    <w:rsid w:val="142DD1DD"/>
    <w:rsid w:val="14342EEE"/>
    <w:rsid w:val="1434774B"/>
    <w:rsid w:val="156892B2"/>
    <w:rsid w:val="15F30858"/>
    <w:rsid w:val="16DE353A"/>
    <w:rsid w:val="17A54DA0"/>
    <w:rsid w:val="17CB981F"/>
    <w:rsid w:val="17DD98C6"/>
    <w:rsid w:val="18298F32"/>
    <w:rsid w:val="1942B237"/>
    <w:rsid w:val="19C33781"/>
    <w:rsid w:val="1AA72063"/>
    <w:rsid w:val="1ADBB8F7"/>
    <w:rsid w:val="1ADCD4B9"/>
    <w:rsid w:val="1B6DDE5E"/>
    <w:rsid w:val="1B747C31"/>
    <w:rsid w:val="1B8BF7CF"/>
    <w:rsid w:val="1B942F58"/>
    <w:rsid w:val="1C2B9D84"/>
    <w:rsid w:val="1CBA9C19"/>
    <w:rsid w:val="1E60A4D7"/>
    <w:rsid w:val="1E929A87"/>
    <w:rsid w:val="1EB71A81"/>
    <w:rsid w:val="1EFBCD8C"/>
    <w:rsid w:val="1F13FDE7"/>
    <w:rsid w:val="1F552AF9"/>
    <w:rsid w:val="1F6B1A1A"/>
    <w:rsid w:val="1F6CF354"/>
    <w:rsid w:val="1F8244C5"/>
    <w:rsid w:val="200B950C"/>
    <w:rsid w:val="208A0516"/>
    <w:rsid w:val="210CDEC8"/>
    <w:rsid w:val="2167E79D"/>
    <w:rsid w:val="2174A776"/>
    <w:rsid w:val="21968F3D"/>
    <w:rsid w:val="226767CF"/>
    <w:rsid w:val="226D5184"/>
    <w:rsid w:val="227A28A8"/>
    <w:rsid w:val="228BE72A"/>
    <w:rsid w:val="22AE1993"/>
    <w:rsid w:val="22CB90F4"/>
    <w:rsid w:val="23363671"/>
    <w:rsid w:val="23C6A89E"/>
    <w:rsid w:val="23FF756D"/>
    <w:rsid w:val="246B9357"/>
    <w:rsid w:val="24820ADF"/>
    <w:rsid w:val="2536FFC0"/>
    <w:rsid w:val="265752B5"/>
    <w:rsid w:val="27E08ADE"/>
    <w:rsid w:val="280FF0D8"/>
    <w:rsid w:val="28384ED8"/>
    <w:rsid w:val="2899FD77"/>
    <w:rsid w:val="289E856B"/>
    <w:rsid w:val="28DA849F"/>
    <w:rsid w:val="298B293E"/>
    <w:rsid w:val="29B81F25"/>
    <w:rsid w:val="2A219C89"/>
    <w:rsid w:val="2A264C17"/>
    <w:rsid w:val="2AB47B4B"/>
    <w:rsid w:val="2ACAEBB9"/>
    <w:rsid w:val="2B1A7C8A"/>
    <w:rsid w:val="2B1CB231"/>
    <w:rsid w:val="2B47D11E"/>
    <w:rsid w:val="2B76E006"/>
    <w:rsid w:val="2C186C47"/>
    <w:rsid w:val="2C56D771"/>
    <w:rsid w:val="2C5A4E16"/>
    <w:rsid w:val="2CBE0086"/>
    <w:rsid w:val="2D1A475C"/>
    <w:rsid w:val="2DC4C03F"/>
    <w:rsid w:val="2E13AF25"/>
    <w:rsid w:val="2EBCD8B1"/>
    <w:rsid w:val="2F1597CF"/>
    <w:rsid w:val="300C2E00"/>
    <w:rsid w:val="307D31E5"/>
    <w:rsid w:val="309231DD"/>
    <w:rsid w:val="3096E0CC"/>
    <w:rsid w:val="327189D7"/>
    <w:rsid w:val="327261B5"/>
    <w:rsid w:val="32A6BFDD"/>
    <w:rsid w:val="32B2363B"/>
    <w:rsid w:val="32B3EC97"/>
    <w:rsid w:val="32B40E55"/>
    <w:rsid w:val="32CE57B1"/>
    <w:rsid w:val="33BB4841"/>
    <w:rsid w:val="33DB0D76"/>
    <w:rsid w:val="33E204B9"/>
    <w:rsid w:val="35248FF3"/>
    <w:rsid w:val="35C44B34"/>
    <w:rsid w:val="36FF6915"/>
    <w:rsid w:val="3722E15D"/>
    <w:rsid w:val="376B05F5"/>
    <w:rsid w:val="37D7574F"/>
    <w:rsid w:val="3815A831"/>
    <w:rsid w:val="385052B3"/>
    <w:rsid w:val="385F536A"/>
    <w:rsid w:val="390C9CEA"/>
    <w:rsid w:val="3952F0DE"/>
    <w:rsid w:val="3977CC4A"/>
    <w:rsid w:val="397AA975"/>
    <w:rsid w:val="39EA9C17"/>
    <w:rsid w:val="3AC72BC9"/>
    <w:rsid w:val="3B093D10"/>
    <w:rsid w:val="3B4DB92D"/>
    <w:rsid w:val="3BEBD43D"/>
    <w:rsid w:val="3C75CEB5"/>
    <w:rsid w:val="3CB2C70B"/>
    <w:rsid w:val="3D2440AA"/>
    <w:rsid w:val="3D8EF538"/>
    <w:rsid w:val="3EF2DD18"/>
    <w:rsid w:val="3F0FBB29"/>
    <w:rsid w:val="3F109685"/>
    <w:rsid w:val="3F144A93"/>
    <w:rsid w:val="3F52F029"/>
    <w:rsid w:val="3F5A0455"/>
    <w:rsid w:val="405555A7"/>
    <w:rsid w:val="4072B681"/>
    <w:rsid w:val="4099DA9D"/>
    <w:rsid w:val="40ACF0C9"/>
    <w:rsid w:val="40CA54A0"/>
    <w:rsid w:val="40CC2183"/>
    <w:rsid w:val="40DA1B40"/>
    <w:rsid w:val="41104E85"/>
    <w:rsid w:val="4117E81B"/>
    <w:rsid w:val="412689C4"/>
    <w:rsid w:val="42345014"/>
    <w:rsid w:val="4277CBF5"/>
    <w:rsid w:val="42E275EB"/>
    <w:rsid w:val="44239212"/>
    <w:rsid w:val="4434572F"/>
    <w:rsid w:val="4442EE40"/>
    <w:rsid w:val="44865813"/>
    <w:rsid w:val="449E4D07"/>
    <w:rsid w:val="44B586C3"/>
    <w:rsid w:val="454ABB2B"/>
    <w:rsid w:val="46918499"/>
    <w:rsid w:val="46A16942"/>
    <w:rsid w:val="46DDDB33"/>
    <w:rsid w:val="47C5E7BE"/>
    <w:rsid w:val="47E36E73"/>
    <w:rsid w:val="481013E8"/>
    <w:rsid w:val="49046C51"/>
    <w:rsid w:val="491D6E77"/>
    <w:rsid w:val="4936201F"/>
    <w:rsid w:val="4997FB14"/>
    <w:rsid w:val="49A20A18"/>
    <w:rsid w:val="4A19268B"/>
    <w:rsid w:val="4AC1307B"/>
    <w:rsid w:val="4BBBC790"/>
    <w:rsid w:val="4BCAEF85"/>
    <w:rsid w:val="4BE69A03"/>
    <w:rsid w:val="4BE7AE4F"/>
    <w:rsid w:val="4BF7BA36"/>
    <w:rsid w:val="4BFA43CD"/>
    <w:rsid w:val="4C55E893"/>
    <w:rsid w:val="4D11576E"/>
    <w:rsid w:val="4DE2BD3C"/>
    <w:rsid w:val="4E2D825A"/>
    <w:rsid w:val="4E39F9D6"/>
    <w:rsid w:val="4E551E8E"/>
    <w:rsid w:val="4F321704"/>
    <w:rsid w:val="4F5B7901"/>
    <w:rsid w:val="4FE3F40B"/>
    <w:rsid w:val="4FEB21E0"/>
    <w:rsid w:val="50E865F0"/>
    <w:rsid w:val="519D2641"/>
    <w:rsid w:val="51B4B5EF"/>
    <w:rsid w:val="5203B068"/>
    <w:rsid w:val="52191DE0"/>
    <w:rsid w:val="52BE88C6"/>
    <w:rsid w:val="5304F18E"/>
    <w:rsid w:val="53F2AA09"/>
    <w:rsid w:val="53F7D306"/>
    <w:rsid w:val="5503F60F"/>
    <w:rsid w:val="552B311A"/>
    <w:rsid w:val="55610633"/>
    <w:rsid w:val="55643279"/>
    <w:rsid w:val="55FF0DD2"/>
    <w:rsid w:val="56401C23"/>
    <w:rsid w:val="56BFFFFC"/>
    <w:rsid w:val="56CDF6FF"/>
    <w:rsid w:val="578F0B0C"/>
    <w:rsid w:val="59DDB9AB"/>
    <w:rsid w:val="5A698321"/>
    <w:rsid w:val="5A6EDFF6"/>
    <w:rsid w:val="5A835EA1"/>
    <w:rsid w:val="5C3894C8"/>
    <w:rsid w:val="5CE17717"/>
    <w:rsid w:val="5DB1CBBB"/>
    <w:rsid w:val="5DD14476"/>
    <w:rsid w:val="5F576BB5"/>
    <w:rsid w:val="5F843D80"/>
    <w:rsid w:val="5FA51B7A"/>
    <w:rsid w:val="6049059B"/>
    <w:rsid w:val="6157441C"/>
    <w:rsid w:val="61D40F7C"/>
    <w:rsid w:val="620FD684"/>
    <w:rsid w:val="62528A7A"/>
    <w:rsid w:val="629D8E3F"/>
    <w:rsid w:val="6344594C"/>
    <w:rsid w:val="63638D84"/>
    <w:rsid w:val="638AF0C8"/>
    <w:rsid w:val="638BCE3F"/>
    <w:rsid w:val="6482C4FA"/>
    <w:rsid w:val="64CC0472"/>
    <w:rsid w:val="64DEEC08"/>
    <w:rsid w:val="6682444D"/>
    <w:rsid w:val="68B7B464"/>
    <w:rsid w:val="68DAC18A"/>
    <w:rsid w:val="698FE682"/>
    <w:rsid w:val="6AA30E20"/>
    <w:rsid w:val="6B732C75"/>
    <w:rsid w:val="6B8ACE74"/>
    <w:rsid w:val="6C0E0196"/>
    <w:rsid w:val="6C4EF5FB"/>
    <w:rsid w:val="6D146AD7"/>
    <w:rsid w:val="6D22974C"/>
    <w:rsid w:val="6D8DF921"/>
    <w:rsid w:val="6E380E7D"/>
    <w:rsid w:val="6FE1AA86"/>
    <w:rsid w:val="706F1B60"/>
    <w:rsid w:val="71103028"/>
    <w:rsid w:val="7128574E"/>
    <w:rsid w:val="717A53B9"/>
    <w:rsid w:val="7202A06B"/>
    <w:rsid w:val="728AD576"/>
    <w:rsid w:val="7371F01E"/>
    <w:rsid w:val="7393097F"/>
    <w:rsid w:val="74F953E2"/>
    <w:rsid w:val="753823B3"/>
    <w:rsid w:val="755B86CB"/>
    <w:rsid w:val="77184C71"/>
    <w:rsid w:val="77E7F8CD"/>
    <w:rsid w:val="78041E60"/>
    <w:rsid w:val="78D57CB8"/>
    <w:rsid w:val="79438B45"/>
    <w:rsid w:val="79A5C049"/>
    <w:rsid w:val="7AA55BCA"/>
    <w:rsid w:val="7BD2D59D"/>
    <w:rsid w:val="7CCD2872"/>
    <w:rsid w:val="7E7841E7"/>
    <w:rsid w:val="7E8E18DB"/>
    <w:rsid w:val="7FC2F3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BC09B"/>
  <w15:docId w15:val="{784F81C1-EDE5-438B-9238-A8886C2D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har"/>
    <w:uiPriority w:val="9"/>
    <w:qFormat/>
    <w:rsid w:val="00FE5737"/>
    <w:pPr>
      <w:keepNext/>
      <w:keepLines/>
      <w:numPr>
        <w:numId w:val="11"/>
      </w:numPr>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har"/>
    <w:uiPriority w:val="9"/>
    <w:unhideWhenUsed/>
    <w:qFormat/>
    <w:rsid w:val="00FE5737"/>
    <w:pPr>
      <w:keepNext/>
      <w:keepLines/>
      <w:numPr>
        <w:ilvl w:val="1"/>
        <w:numId w:val="11"/>
      </w:numPr>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FE5737"/>
    <w:pPr>
      <w:keepNext/>
      <w:keepLines/>
      <w:numPr>
        <w:ilvl w:val="2"/>
        <w:numId w:val="11"/>
      </w:numPr>
      <w:spacing w:before="40" w:after="0"/>
      <w:outlineLvl w:val="2"/>
    </w:pPr>
    <w:rPr>
      <w:rFonts w:asciiTheme="majorHAnsi" w:hAnsiTheme="majorHAnsi" w:eastAsiaTheme="majorEastAsia"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FE5737"/>
    <w:pPr>
      <w:keepNext/>
      <w:keepLines/>
      <w:numPr>
        <w:ilvl w:val="3"/>
        <w:numId w:val="11"/>
      </w:numPr>
      <w:spacing w:before="40" w:after="0"/>
      <w:outlineLvl w:val="3"/>
    </w:pPr>
    <w:rPr>
      <w:rFonts w:asciiTheme="majorHAnsi" w:hAnsiTheme="majorHAnsi" w:eastAsiaTheme="majorEastAsia" w:cstheme="majorBidi"/>
      <w:i/>
      <w:iCs/>
      <w:color w:val="2E74B5" w:themeColor="accent1" w:themeShade="BF"/>
    </w:rPr>
  </w:style>
  <w:style w:type="paragraph" w:styleId="Ttulo5">
    <w:name w:val="heading 5"/>
    <w:basedOn w:val="Normal"/>
    <w:next w:val="Normal"/>
    <w:link w:val="Ttulo5Char"/>
    <w:uiPriority w:val="9"/>
    <w:semiHidden/>
    <w:unhideWhenUsed/>
    <w:qFormat/>
    <w:rsid w:val="00FE5737"/>
    <w:pPr>
      <w:keepNext/>
      <w:keepLines/>
      <w:numPr>
        <w:ilvl w:val="4"/>
        <w:numId w:val="11"/>
      </w:numPr>
      <w:spacing w:before="40" w:after="0"/>
      <w:outlineLvl w:val="4"/>
    </w:pPr>
    <w:rPr>
      <w:rFonts w:asciiTheme="majorHAnsi" w:hAnsiTheme="majorHAnsi" w:eastAsiaTheme="majorEastAsia" w:cstheme="majorBidi"/>
      <w:color w:val="2E74B5" w:themeColor="accent1" w:themeShade="BF"/>
    </w:rPr>
  </w:style>
  <w:style w:type="paragraph" w:styleId="Ttulo6">
    <w:name w:val="heading 6"/>
    <w:basedOn w:val="Normal"/>
    <w:next w:val="Normal"/>
    <w:link w:val="Ttulo6Char"/>
    <w:uiPriority w:val="9"/>
    <w:semiHidden/>
    <w:unhideWhenUsed/>
    <w:qFormat/>
    <w:rsid w:val="00FE5737"/>
    <w:pPr>
      <w:keepNext/>
      <w:keepLines/>
      <w:numPr>
        <w:ilvl w:val="5"/>
        <w:numId w:val="11"/>
      </w:numPr>
      <w:spacing w:before="40" w:after="0"/>
      <w:outlineLvl w:val="5"/>
    </w:pPr>
    <w:rPr>
      <w:rFonts w:asciiTheme="majorHAnsi" w:hAnsiTheme="majorHAnsi" w:eastAsiaTheme="majorEastAsia" w:cstheme="majorBidi"/>
      <w:color w:val="1F4D78" w:themeColor="accent1" w:themeShade="7F"/>
    </w:rPr>
  </w:style>
  <w:style w:type="paragraph" w:styleId="Ttulo7">
    <w:name w:val="heading 7"/>
    <w:basedOn w:val="Normal"/>
    <w:next w:val="Normal"/>
    <w:link w:val="Ttulo7Char"/>
    <w:uiPriority w:val="9"/>
    <w:semiHidden/>
    <w:unhideWhenUsed/>
    <w:qFormat/>
    <w:rsid w:val="00FE5737"/>
    <w:pPr>
      <w:keepNext/>
      <w:keepLines/>
      <w:numPr>
        <w:ilvl w:val="6"/>
        <w:numId w:val="11"/>
      </w:numPr>
      <w:spacing w:before="40" w:after="0"/>
      <w:outlineLvl w:val="6"/>
    </w:pPr>
    <w:rPr>
      <w:rFonts w:asciiTheme="majorHAnsi" w:hAnsiTheme="majorHAnsi" w:eastAsiaTheme="majorEastAsia" w:cstheme="majorBidi"/>
      <w:i/>
      <w:iCs/>
      <w:color w:val="1F4D78" w:themeColor="accent1" w:themeShade="7F"/>
    </w:rPr>
  </w:style>
  <w:style w:type="paragraph" w:styleId="Ttulo8">
    <w:name w:val="heading 8"/>
    <w:basedOn w:val="Normal"/>
    <w:next w:val="Normal"/>
    <w:link w:val="Ttulo8Char"/>
    <w:uiPriority w:val="9"/>
    <w:semiHidden/>
    <w:unhideWhenUsed/>
    <w:qFormat/>
    <w:rsid w:val="00FE5737"/>
    <w:pPr>
      <w:keepNext/>
      <w:keepLines/>
      <w:numPr>
        <w:ilvl w:val="7"/>
        <w:numId w:val="11"/>
      </w:numPr>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E5737"/>
    <w:pPr>
      <w:keepNext/>
      <w:keepLines/>
      <w:numPr>
        <w:ilvl w:val="8"/>
        <w:numId w:val="1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376014"/>
    <w:pPr>
      <w:ind w:left="720"/>
      <w:contextualSpacing/>
    </w:pPr>
  </w:style>
  <w:style w:type="character" w:styleId="Refdecomentrio">
    <w:name w:val="annotation reference"/>
    <w:basedOn w:val="Fontepargpadro"/>
    <w:uiPriority w:val="99"/>
    <w:semiHidden/>
    <w:unhideWhenUsed/>
    <w:rsid w:val="003E473A"/>
    <w:rPr>
      <w:sz w:val="16"/>
      <w:szCs w:val="16"/>
    </w:rPr>
  </w:style>
  <w:style w:type="paragraph" w:styleId="Textodecomentrio">
    <w:name w:val="annotation text"/>
    <w:basedOn w:val="Normal"/>
    <w:link w:val="TextodecomentrioChar"/>
    <w:uiPriority w:val="99"/>
    <w:semiHidden/>
    <w:unhideWhenUsed/>
    <w:rsid w:val="003E473A"/>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3E473A"/>
    <w:rPr>
      <w:sz w:val="20"/>
      <w:szCs w:val="20"/>
    </w:rPr>
  </w:style>
  <w:style w:type="paragraph" w:styleId="Assuntodocomentrio">
    <w:name w:val="annotation subject"/>
    <w:basedOn w:val="Textodecomentrio"/>
    <w:next w:val="Textodecomentrio"/>
    <w:link w:val="AssuntodocomentrioChar"/>
    <w:uiPriority w:val="99"/>
    <w:semiHidden/>
    <w:unhideWhenUsed/>
    <w:rsid w:val="003E473A"/>
    <w:rPr>
      <w:b/>
      <w:bCs/>
    </w:rPr>
  </w:style>
  <w:style w:type="character" w:styleId="AssuntodocomentrioChar" w:customStyle="1">
    <w:name w:val="Assunto do comentário Char"/>
    <w:basedOn w:val="TextodecomentrioChar"/>
    <w:link w:val="Assuntodocomentrio"/>
    <w:uiPriority w:val="99"/>
    <w:semiHidden/>
    <w:rsid w:val="003E473A"/>
    <w:rPr>
      <w:b/>
      <w:bCs/>
      <w:sz w:val="20"/>
      <w:szCs w:val="20"/>
    </w:rPr>
  </w:style>
  <w:style w:type="paragraph" w:styleId="Textodebalo">
    <w:name w:val="Balloon Text"/>
    <w:basedOn w:val="Normal"/>
    <w:link w:val="TextodebaloChar"/>
    <w:uiPriority w:val="99"/>
    <w:semiHidden/>
    <w:unhideWhenUsed/>
    <w:rsid w:val="003E473A"/>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3E473A"/>
    <w:rPr>
      <w:rFonts w:ascii="Segoe UI" w:hAnsi="Segoe UI" w:cs="Segoe UI"/>
      <w:sz w:val="18"/>
      <w:szCs w:val="18"/>
    </w:rPr>
  </w:style>
  <w:style w:type="paragraph" w:styleId="Cabealho">
    <w:name w:val="header"/>
    <w:basedOn w:val="Normal"/>
    <w:link w:val="CabealhoChar"/>
    <w:uiPriority w:val="99"/>
    <w:unhideWhenUsed/>
    <w:rsid w:val="00CE2182"/>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CE2182"/>
  </w:style>
  <w:style w:type="paragraph" w:styleId="Rodap">
    <w:name w:val="footer"/>
    <w:basedOn w:val="Normal"/>
    <w:link w:val="RodapChar"/>
    <w:uiPriority w:val="99"/>
    <w:unhideWhenUsed/>
    <w:rsid w:val="00CE2182"/>
    <w:pPr>
      <w:tabs>
        <w:tab w:val="center" w:pos="4252"/>
        <w:tab w:val="right" w:pos="8504"/>
      </w:tabs>
      <w:spacing w:after="0" w:line="240" w:lineRule="auto"/>
    </w:pPr>
  </w:style>
  <w:style w:type="character" w:styleId="RodapChar" w:customStyle="1">
    <w:name w:val="Rodapé Char"/>
    <w:basedOn w:val="Fontepargpadro"/>
    <w:link w:val="Rodap"/>
    <w:uiPriority w:val="99"/>
    <w:rsid w:val="00CE2182"/>
  </w:style>
  <w:style w:type="paragraph" w:styleId="Default" w:customStyle="1">
    <w:name w:val="Default"/>
    <w:rsid w:val="00CE2182"/>
    <w:pPr>
      <w:autoSpaceDE w:val="0"/>
      <w:autoSpaceDN w:val="0"/>
      <w:adjustRightInd w:val="0"/>
      <w:spacing w:after="0" w:line="240" w:lineRule="auto"/>
    </w:pPr>
    <w:rPr>
      <w:rFonts w:ascii="Arial" w:hAnsi="Arial" w:cs="Arial"/>
      <w:color w:val="000000"/>
      <w:sz w:val="24"/>
      <w:szCs w:val="24"/>
    </w:rPr>
  </w:style>
  <w:style w:type="character" w:styleId="Ttulo1Char" w:customStyle="1">
    <w:name w:val="Título 1 Char"/>
    <w:basedOn w:val="Fontepargpadro"/>
    <w:link w:val="Ttulo1"/>
    <w:uiPriority w:val="9"/>
    <w:rsid w:val="00FE5737"/>
    <w:rPr>
      <w:rFonts w:asciiTheme="majorHAnsi" w:hAnsiTheme="majorHAnsi" w:eastAsiaTheme="majorEastAsia" w:cstheme="majorBidi"/>
      <w:color w:val="2E74B5" w:themeColor="accent1" w:themeShade="BF"/>
      <w:sz w:val="32"/>
      <w:szCs w:val="32"/>
    </w:rPr>
  </w:style>
  <w:style w:type="character" w:styleId="Ttulo2Char" w:customStyle="1">
    <w:name w:val="Título 2 Char"/>
    <w:basedOn w:val="Fontepargpadro"/>
    <w:link w:val="Ttulo2"/>
    <w:uiPriority w:val="9"/>
    <w:rsid w:val="00FE5737"/>
    <w:rPr>
      <w:rFonts w:asciiTheme="majorHAnsi" w:hAnsiTheme="majorHAnsi" w:eastAsiaTheme="majorEastAsia" w:cstheme="majorBidi"/>
      <w:color w:val="2E74B5" w:themeColor="accent1" w:themeShade="BF"/>
      <w:sz w:val="26"/>
      <w:szCs w:val="26"/>
    </w:rPr>
  </w:style>
  <w:style w:type="character" w:styleId="Ttulo3Char" w:customStyle="1">
    <w:name w:val="Título 3 Char"/>
    <w:basedOn w:val="Fontepargpadro"/>
    <w:link w:val="Ttulo3"/>
    <w:uiPriority w:val="9"/>
    <w:semiHidden/>
    <w:rsid w:val="00FE5737"/>
    <w:rPr>
      <w:rFonts w:asciiTheme="majorHAnsi" w:hAnsiTheme="majorHAnsi" w:eastAsiaTheme="majorEastAsia" w:cstheme="majorBidi"/>
      <w:color w:val="1F4D78" w:themeColor="accent1" w:themeShade="7F"/>
      <w:sz w:val="24"/>
      <w:szCs w:val="24"/>
    </w:rPr>
  </w:style>
  <w:style w:type="character" w:styleId="Ttulo4Char" w:customStyle="1">
    <w:name w:val="Título 4 Char"/>
    <w:basedOn w:val="Fontepargpadro"/>
    <w:link w:val="Ttulo4"/>
    <w:uiPriority w:val="9"/>
    <w:semiHidden/>
    <w:rsid w:val="00FE5737"/>
    <w:rPr>
      <w:rFonts w:asciiTheme="majorHAnsi" w:hAnsiTheme="majorHAnsi" w:eastAsiaTheme="majorEastAsia" w:cstheme="majorBidi"/>
      <w:i/>
      <w:iCs/>
      <w:color w:val="2E74B5" w:themeColor="accent1" w:themeShade="BF"/>
    </w:rPr>
  </w:style>
  <w:style w:type="character" w:styleId="Ttulo5Char" w:customStyle="1">
    <w:name w:val="Título 5 Char"/>
    <w:basedOn w:val="Fontepargpadro"/>
    <w:link w:val="Ttulo5"/>
    <w:uiPriority w:val="9"/>
    <w:semiHidden/>
    <w:rsid w:val="00FE5737"/>
    <w:rPr>
      <w:rFonts w:asciiTheme="majorHAnsi" w:hAnsiTheme="majorHAnsi" w:eastAsiaTheme="majorEastAsia" w:cstheme="majorBidi"/>
      <w:color w:val="2E74B5" w:themeColor="accent1" w:themeShade="BF"/>
    </w:rPr>
  </w:style>
  <w:style w:type="character" w:styleId="Ttulo6Char" w:customStyle="1">
    <w:name w:val="Título 6 Char"/>
    <w:basedOn w:val="Fontepargpadro"/>
    <w:link w:val="Ttulo6"/>
    <w:uiPriority w:val="9"/>
    <w:semiHidden/>
    <w:rsid w:val="00FE5737"/>
    <w:rPr>
      <w:rFonts w:asciiTheme="majorHAnsi" w:hAnsiTheme="majorHAnsi" w:eastAsiaTheme="majorEastAsia" w:cstheme="majorBidi"/>
      <w:color w:val="1F4D78" w:themeColor="accent1" w:themeShade="7F"/>
    </w:rPr>
  </w:style>
  <w:style w:type="character" w:styleId="Ttulo7Char" w:customStyle="1">
    <w:name w:val="Título 7 Char"/>
    <w:basedOn w:val="Fontepargpadro"/>
    <w:link w:val="Ttulo7"/>
    <w:uiPriority w:val="9"/>
    <w:semiHidden/>
    <w:rsid w:val="00FE5737"/>
    <w:rPr>
      <w:rFonts w:asciiTheme="majorHAnsi" w:hAnsiTheme="majorHAnsi" w:eastAsiaTheme="majorEastAsia" w:cstheme="majorBidi"/>
      <w:i/>
      <w:iCs/>
      <w:color w:val="1F4D78" w:themeColor="accent1" w:themeShade="7F"/>
    </w:rPr>
  </w:style>
  <w:style w:type="character" w:styleId="Ttulo8Char" w:customStyle="1">
    <w:name w:val="Título 8 Char"/>
    <w:basedOn w:val="Fontepargpadro"/>
    <w:link w:val="Ttulo8"/>
    <w:uiPriority w:val="9"/>
    <w:semiHidden/>
    <w:rsid w:val="00FE5737"/>
    <w:rPr>
      <w:rFonts w:asciiTheme="majorHAnsi" w:hAnsiTheme="majorHAnsi" w:eastAsiaTheme="majorEastAsia" w:cstheme="majorBidi"/>
      <w:color w:val="272727" w:themeColor="text1" w:themeTint="D8"/>
      <w:sz w:val="21"/>
      <w:szCs w:val="21"/>
    </w:rPr>
  </w:style>
  <w:style w:type="character" w:styleId="Ttulo9Char" w:customStyle="1">
    <w:name w:val="Título 9 Char"/>
    <w:basedOn w:val="Fontepargpadro"/>
    <w:link w:val="Ttulo9"/>
    <w:uiPriority w:val="9"/>
    <w:semiHidden/>
    <w:rsid w:val="00FE5737"/>
    <w:rPr>
      <w:rFonts w:asciiTheme="majorHAnsi" w:hAnsiTheme="majorHAnsi" w:eastAsiaTheme="majorEastAsia" w:cstheme="majorBidi"/>
      <w:i/>
      <w:iCs/>
      <w:color w:val="272727" w:themeColor="text1" w:themeTint="D8"/>
      <w:sz w:val="21"/>
      <w:szCs w:val="21"/>
    </w:rPr>
  </w:style>
  <w:style w:type="paragraph" w:styleId="CabealhodoSumrio">
    <w:name w:val="TOC Heading"/>
    <w:basedOn w:val="Ttulo1"/>
    <w:next w:val="Normal"/>
    <w:uiPriority w:val="39"/>
    <w:unhideWhenUsed/>
    <w:qFormat/>
    <w:rsid w:val="00885061"/>
    <w:pPr>
      <w:numPr>
        <w:numId w:val="0"/>
      </w:numPr>
      <w:outlineLvl w:val="9"/>
    </w:pPr>
    <w:rPr>
      <w:lang w:eastAsia="pt-BR"/>
    </w:rPr>
  </w:style>
  <w:style w:type="paragraph" w:styleId="Sumrio2">
    <w:name w:val="toc 2"/>
    <w:basedOn w:val="Normal"/>
    <w:next w:val="Normal"/>
    <w:autoRedefine/>
    <w:uiPriority w:val="39"/>
    <w:unhideWhenUsed/>
    <w:rsid w:val="00885061"/>
    <w:pPr>
      <w:spacing w:after="100"/>
      <w:ind w:left="220"/>
    </w:pPr>
    <w:rPr>
      <w:rFonts w:cs="Times New Roman" w:eastAsiaTheme="minorEastAsia"/>
      <w:lang w:eastAsia="pt-BR"/>
    </w:rPr>
  </w:style>
  <w:style w:type="paragraph" w:styleId="Sumrio1">
    <w:name w:val="toc 1"/>
    <w:basedOn w:val="Normal"/>
    <w:next w:val="Normal"/>
    <w:autoRedefine/>
    <w:uiPriority w:val="39"/>
    <w:unhideWhenUsed/>
    <w:rsid w:val="00885061"/>
    <w:pPr>
      <w:spacing w:after="100"/>
    </w:pPr>
    <w:rPr>
      <w:rFonts w:cs="Times New Roman" w:eastAsiaTheme="minorEastAsia"/>
      <w:lang w:eastAsia="pt-BR"/>
    </w:rPr>
  </w:style>
  <w:style w:type="paragraph" w:styleId="Sumrio3">
    <w:name w:val="toc 3"/>
    <w:basedOn w:val="Normal"/>
    <w:next w:val="Normal"/>
    <w:autoRedefine/>
    <w:uiPriority w:val="39"/>
    <w:unhideWhenUsed/>
    <w:rsid w:val="00885061"/>
    <w:pPr>
      <w:spacing w:after="100"/>
      <w:ind w:left="440"/>
    </w:pPr>
    <w:rPr>
      <w:rFonts w:cs="Times New Roman" w:eastAsiaTheme="minorEastAsia"/>
      <w:lang w:eastAsia="pt-BR"/>
    </w:rPr>
  </w:style>
  <w:style w:type="character" w:styleId="Hyperlink">
    <w:name w:val="Hyperlink"/>
    <w:basedOn w:val="Fontepargpadro"/>
    <w:uiPriority w:val="99"/>
    <w:unhideWhenUsed/>
    <w:rsid w:val="00311A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28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image" Target="media/image2.jpeg" Id="rId9" /><Relationship Type="http://schemas.microsoft.com/office/2011/relationships/people" Target="people.xml" Id="rId14"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1678C-B080-43D4-A291-2F3111D3CFE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Guilherme Melo</dc:creator>
  <lastModifiedBy>Guilherme Melo</lastModifiedBy>
  <revision>238</revision>
  <lastPrinted>2015-10-02T10:35:00.0000000Z</lastPrinted>
  <dcterms:created xsi:type="dcterms:W3CDTF">2015-10-02T11:27:00.0000000Z</dcterms:created>
  <dcterms:modified xsi:type="dcterms:W3CDTF">2015-10-22T14:20:22.5592237Z</dcterms:modified>
</coreProperties>
</file>